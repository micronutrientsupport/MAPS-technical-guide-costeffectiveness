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E3CE" w14:textId="380DF85A" w:rsidR="00D72D8A" w:rsidRPr="003D294B" w:rsidRDefault="00D72D8A" w:rsidP="00D72D8A">
      <w:pPr>
        <w:contextualSpacing/>
        <w:jc w:val="center"/>
        <w:rPr>
          <w:b/>
          <w:bCs/>
        </w:rPr>
      </w:pPr>
      <w:r w:rsidRPr="003D294B">
        <w:rPr>
          <w:b/>
          <w:bCs/>
        </w:rPr>
        <w:t>MAPS tool cost and effectiveness module documentation</w:t>
      </w:r>
    </w:p>
    <w:p w14:paraId="0AFD5F07" w14:textId="3A040F87" w:rsidR="00D72D8A" w:rsidRPr="003D294B" w:rsidRDefault="00D72D8A" w:rsidP="00D72D8A">
      <w:pPr>
        <w:contextualSpacing/>
        <w:jc w:val="center"/>
      </w:pPr>
      <w:r w:rsidRPr="003D294B">
        <w:t xml:space="preserve">Draft date: </w:t>
      </w:r>
      <w:ins w:id="0" w:author="Katherine Pittenger Adams" w:date="2024-12-12T17:50:00Z">
        <w:r w:rsidR="005D5F26">
          <w:t>12</w:t>
        </w:r>
      </w:ins>
      <w:del w:id="1" w:author="Katherine Pittenger Adams" w:date="2024-12-12T17:50:00Z">
        <w:r w:rsidR="00661A4C" w:rsidDel="005D5F26">
          <w:delText>4</w:delText>
        </w:r>
      </w:del>
      <w:r w:rsidR="009F035E">
        <w:t xml:space="preserve"> December</w:t>
      </w:r>
      <w:r w:rsidRPr="003D294B">
        <w:t>, 2024</w:t>
      </w:r>
    </w:p>
    <w:p w14:paraId="1B450103" w14:textId="77777777" w:rsidR="00D72D8A" w:rsidRDefault="00D72D8A" w:rsidP="00C5324A">
      <w:pPr>
        <w:contextualSpacing/>
        <w:rPr>
          <w:b/>
          <w:bCs/>
        </w:rPr>
      </w:pPr>
    </w:p>
    <w:p w14:paraId="4CA3B367" w14:textId="77777777" w:rsidR="00D72D8A" w:rsidRDefault="00D72D8A" w:rsidP="00C5324A">
      <w:pPr>
        <w:contextualSpacing/>
        <w:rPr>
          <w:b/>
          <w:bCs/>
        </w:rPr>
      </w:pPr>
    </w:p>
    <w:p w14:paraId="4CFBD212" w14:textId="66BF1C0B" w:rsidR="003052C2" w:rsidRPr="00AB076D" w:rsidRDefault="004E7F50" w:rsidP="00C5324A">
      <w:pPr>
        <w:contextualSpacing/>
        <w:rPr>
          <w:b/>
          <w:bCs/>
        </w:rPr>
      </w:pPr>
      <w:r>
        <w:rPr>
          <w:b/>
          <w:bCs/>
        </w:rPr>
        <w:t>Guidelines for d</w:t>
      </w:r>
      <w:r w:rsidR="00AB076D">
        <w:rPr>
          <w:b/>
          <w:bCs/>
        </w:rPr>
        <w:t>efining</w:t>
      </w:r>
      <w:r w:rsidR="003052C2" w:rsidRPr="00AB076D">
        <w:rPr>
          <w:b/>
          <w:bCs/>
        </w:rPr>
        <w:t xml:space="preserve"> </w:t>
      </w:r>
      <w:r w:rsidR="00A15610">
        <w:rPr>
          <w:b/>
          <w:bCs/>
        </w:rPr>
        <w:t>an</w:t>
      </w:r>
      <w:r w:rsidR="003052C2" w:rsidRPr="00AB076D">
        <w:rPr>
          <w:b/>
          <w:bCs/>
        </w:rPr>
        <w:t xml:space="preserve"> intervention</w:t>
      </w:r>
    </w:p>
    <w:p w14:paraId="47E0BDB2" w14:textId="77777777" w:rsidR="003052C2" w:rsidRDefault="003052C2" w:rsidP="00C5324A">
      <w:pPr>
        <w:contextualSpacing/>
      </w:pPr>
    </w:p>
    <w:p w14:paraId="5B1B245C" w14:textId="372B5E13" w:rsidR="00A225EA" w:rsidRDefault="00B430A0" w:rsidP="00C5324A">
      <w:pPr>
        <w:contextualSpacing/>
        <w:rPr>
          <w:i/>
          <w:iCs/>
        </w:rPr>
      </w:pPr>
      <w:r>
        <w:rPr>
          <w:i/>
          <w:iCs/>
        </w:rPr>
        <w:t>Intervention type</w:t>
      </w:r>
    </w:p>
    <w:p w14:paraId="04AFECE6" w14:textId="77777777" w:rsidR="00046C69" w:rsidRPr="00AB076D" w:rsidRDefault="00046C69" w:rsidP="00C5324A">
      <w:pPr>
        <w:contextualSpacing/>
        <w:rPr>
          <w:i/>
          <w:iCs/>
        </w:rPr>
      </w:pPr>
    </w:p>
    <w:p w14:paraId="4A4B0ED4" w14:textId="426CCC62" w:rsidR="00AB076D" w:rsidRDefault="00972FF9" w:rsidP="00C5324A">
      <w:pPr>
        <w:contextualSpacing/>
      </w:pPr>
      <w:r>
        <w:t xml:space="preserve">The MAPS tool cost and effectiveness module allows </w:t>
      </w:r>
      <w:r w:rsidR="00A15610">
        <w:t>users</w:t>
      </w:r>
      <w:r>
        <w:t xml:space="preserve"> to estimate the cost, effectiveness, </w:t>
      </w:r>
      <w:r w:rsidR="00AB076D">
        <w:t xml:space="preserve">and </w:t>
      </w:r>
      <w:r>
        <w:t>cost-effectiveness of large-scale food fortification (LSFF), biofortification</w:t>
      </w:r>
      <w:r w:rsidR="001A348A">
        <w:t xml:space="preserve"> (via </w:t>
      </w:r>
      <w:r w:rsidR="00CF7E48">
        <w:t>crop</w:t>
      </w:r>
      <w:r w:rsidR="00EA2D50">
        <w:t xml:space="preserve"> </w:t>
      </w:r>
      <w:r w:rsidR="001A348A">
        <w:t>breeding)</w:t>
      </w:r>
      <w:r>
        <w:t xml:space="preserve">, and agronomic biofortification interventions. </w:t>
      </w:r>
    </w:p>
    <w:p w14:paraId="4A5A5B63" w14:textId="77777777" w:rsidR="00AB076D" w:rsidRDefault="00AB076D" w:rsidP="00C5324A">
      <w:pPr>
        <w:contextualSpacing/>
      </w:pPr>
    </w:p>
    <w:p w14:paraId="4375764E" w14:textId="66DB3239" w:rsidR="00972FF9" w:rsidRDefault="00972FF9" w:rsidP="00C5324A">
      <w:pPr>
        <w:contextualSpacing/>
      </w:pPr>
      <w:r>
        <w:t xml:space="preserve">Food fortification is the addition of vitamins and/or minerals to foods during processing to increase their nutrient content </w:t>
      </w:r>
      <w:r>
        <w:fldChar w:fldCharType="begin"/>
      </w:r>
      <w:r>
        <w:instrText xml:space="preserve"> ADDIN EN.CITE &lt;EndNote&gt;&lt;Cite&gt;&lt;Author&gt;Olson&lt;/Author&gt;&lt;Year&gt;2021&lt;/Year&gt;&lt;RecNum&gt;761&lt;/RecNum&gt;&lt;DisplayText&gt;(Olson, Gavin-Smith, Ferraboschi et al., 2021)&lt;/DisplayText&gt;&lt;record&gt;&lt;rec-number&gt;761&lt;/rec-number&gt;&lt;foreign-keys&gt;&lt;key app="EN" db-id="rwtwzsp5h5w5zjerv9lpadeye5rztxxtdzez" timestamp="1664142004" guid="bf6f72b7-13e1-40b1-9fc2-e4133e2a98bd"&gt;761&lt;/key&gt;&lt;/foreign-keys&gt;&lt;ref-type name="Journal Article"&gt;17&lt;/ref-type&gt;&lt;contributors&gt;&lt;authors&gt;&lt;author&gt;Olson, Rebecca&lt;/author&gt;&lt;author&gt;Gavin-Smith, Breda&lt;/author&gt;&lt;author&gt;Ferraboschi, Chiara&lt;/author&gt;&lt;author&gt;Kraemer, Klaus&lt;/author&gt;&lt;/authors&gt;&lt;/contributors&gt;&lt;auth-address&gt;Sight and Life, P.O. Box 2116, 4002 Basel, Switzerland.&lt;/auth-address&gt;&lt;titles&gt;&lt;title&gt;Food Fortification: The Advantages, Disadvantages and Lessons from Sight and Life Programs&lt;/title&gt;&lt;secondary-title&gt;Nutrients&lt;/secondary-title&gt;&lt;/titles&gt;&lt;periodical&gt;&lt;full-title&gt;Nutrients&lt;/full-title&gt;&lt;/periodical&gt;&lt;volume&gt;13&lt;/volume&gt;&lt;number&gt;4&lt;/number&gt;&lt;edition&gt;2021/04/04&lt;/edition&gt;&lt;keywords&gt;&lt;keyword&gt;*Developing Countries&lt;/keyword&gt;&lt;keyword&gt;*Food, Fortified&lt;/keyword&gt;&lt;keyword&gt;Humans&lt;/keyword&gt;&lt;keyword&gt;Micronutrients&lt;/keyword&gt;&lt;keyword&gt;*Nutrition Policy&lt;/keyword&gt;&lt;keyword&gt;biofortification&lt;/keyword&gt;&lt;keyword&gt;fortification&lt;/keyword&gt;&lt;keyword&gt;large-scale food fortification&lt;/keyword&gt;&lt;keyword&gt;micronutrient deficiencies&lt;/keyword&gt;&lt;keyword&gt;micronutrient supplements&lt;/keyword&gt;&lt;keyword&gt;partnerships&lt;/keyword&gt;&lt;keyword&gt;point-of-use fortification&lt;/keyword&gt;&lt;/keywords&gt;&lt;dates&gt;&lt;year&gt;2021&lt;/year&gt;&lt;pub-dates&gt;&lt;date&gt;Mar 29&lt;/date&gt;&lt;/pub-dates&gt;&lt;/dates&gt;&lt;isbn&gt;2072-6643&lt;/isbn&gt;&lt;accession-num&gt;33805305&lt;/accession-num&gt;&lt;urls&gt;&lt;/urls&gt;&lt;custom2&gt;PMC8066912&lt;/custom2&gt;&lt;electronic-resource-num&gt;10.3390/nu13041118&lt;/electronic-resource-num&gt;&lt;remote-database-provider&gt;NLM&lt;/remote-database-provider&gt;&lt;language&gt;eng&lt;/language&gt;&lt;/record&gt;&lt;/Cite&gt;&lt;/EndNote&gt;</w:instrText>
      </w:r>
      <w:r>
        <w:fldChar w:fldCharType="separate"/>
      </w:r>
      <w:r>
        <w:rPr>
          <w:noProof/>
        </w:rPr>
        <w:t>(Olson, Gavin-Smith, Ferraboschi et al., 2021)</w:t>
      </w:r>
      <w:r>
        <w:fldChar w:fldCharType="end"/>
      </w:r>
      <w:r>
        <w:t>.</w:t>
      </w:r>
      <w:r w:rsidR="00AB076D">
        <w:t xml:space="preserve"> </w:t>
      </w:r>
      <w:r w:rsidR="004E1C83">
        <w:t>Large-scale food fortification</w:t>
      </w:r>
      <w:r w:rsidR="00AB076D">
        <w:t xml:space="preserve"> </w:t>
      </w:r>
      <w:r w:rsidR="004E1C83">
        <w:t xml:space="preserve">(LSFF) </w:t>
      </w:r>
      <w:r w:rsidR="00AB076D">
        <w:t xml:space="preserve">is food fortification that occurs during processing at formal, centralized industries </w:t>
      </w:r>
      <w:r w:rsidR="00AB076D">
        <w:fldChar w:fldCharType="begin"/>
      </w:r>
      <w:r w:rsidR="00D12FEE">
        <w:instrText xml:space="preserve"> ADDIN EN.CITE &lt;EndNote&gt;&lt;Cite&gt;&lt;Author&gt;USAID Advancing Nutrition&lt;/Author&gt;&lt;Year&gt;2023&lt;/Year&gt;&lt;RecNum&gt;975&lt;/RecNum&gt;&lt;DisplayText&gt;(USAID Advancing Nutrition, 2023b)&lt;/DisplayText&gt;&lt;record&gt;&lt;rec-number&gt;975&lt;/rec-number&gt;&lt;foreign-keys&gt;&lt;key app="EN" db-id="rwtwzsp5h5w5zjerv9lpadeye5rztxxtdzez" timestamp="1701634444" guid="ceeca260-a06d-443f-a7b9-f7707b83ee31"&gt;975&lt;/key&gt;&lt;/foreign-keys&gt;&lt;ref-type name="Generic"&gt;13&lt;/ref-type&gt;&lt;contributors&gt;&lt;authors&gt;&lt;author&gt;USAID Advancing Nutrition,&lt;/author&gt;&lt;/authors&gt;&lt;/contributors&gt;&lt;titles&gt;&lt;title&gt;Operational Overview: Needs Assessment and Design Methodology to Guide Large-Scale Food Fortification and Broader Programming to Improve Diets&lt;/title&gt;&lt;/titles&gt;&lt;dates&gt;&lt;year&gt;2023&lt;/year&gt;&lt;/dates&gt;&lt;pub-location&gt;Arlington, VA&lt;/pub-location&gt;&lt;publisher&gt;USAID Advancing Nutrition&lt;/publisher&gt;&lt;urls&gt;&lt;related-urls&gt;&lt;url&gt;https://www.advancingnutrition.org/sites/default/files/2023-10/usaid_an_lsff_operationalguide.pdf&lt;/url&gt;&lt;/related-urls&gt;&lt;/urls&gt;&lt;/record&gt;&lt;/Cite&gt;&lt;/EndNote&gt;</w:instrText>
      </w:r>
      <w:r w:rsidR="00AB076D">
        <w:fldChar w:fldCharType="separate"/>
      </w:r>
      <w:r w:rsidR="00D12FEE">
        <w:rPr>
          <w:noProof/>
        </w:rPr>
        <w:t>(USAID Advancing Nutrition, 2023b)</w:t>
      </w:r>
      <w:r w:rsidR="00AB076D">
        <w:fldChar w:fldCharType="end"/>
      </w:r>
      <w:r w:rsidR="00AB076D">
        <w:t xml:space="preserve">. In the MAPS cost and effectiveness module, LSFF food vehicle choices currently include wheat flour, maize flour, refined oil, rice, salt, and sugar. Food vehicle choices may be expanded in the future to include bouillon, margarine, and other condiments. </w:t>
      </w:r>
    </w:p>
    <w:p w14:paraId="1C25E877" w14:textId="7553D739" w:rsidR="001A348A" w:rsidRDefault="001A348A" w:rsidP="00C5324A">
      <w:pPr>
        <w:contextualSpacing/>
      </w:pPr>
    </w:p>
    <w:p w14:paraId="2C74A1AD" w14:textId="120B3EA2" w:rsidR="001A348A" w:rsidRDefault="001A348A" w:rsidP="00C5324A">
      <w:pPr>
        <w:contextualSpacing/>
      </w:pPr>
      <w:r>
        <w:t xml:space="preserve">Biofortification via </w:t>
      </w:r>
      <w:r w:rsidR="00CF7E48">
        <w:t>crop</w:t>
      </w:r>
      <w:r w:rsidR="00EA2D50">
        <w:t xml:space="preserve"> </w:t>
      </w:r>
      <w:r>
        <w:t xml:space="preserve">breeding is </w:t>
      </w:r>
      <w:r w:rsidR="00EA2D50">
        <w:t xml:space="preserve">the process of increasing the vitamin or mineral content of a crop </w:t>
      </w:r>
      <w:r w:rsidR="00C37C82">
        <w:t>by</w:t>
      </w:r>
      <w:r w:rsidR="00EA2D50" w:rsidRPr="00EA2D50">
        <w:t xml:space="preserve"> </w:t>
      </w:r>
      <w:r w:rsidR="00C37C82">
        <w:t>crossing</w:t>
      </w:r>
      <w:r w:rsidR="00EA2D50" w:rsidRPr="00EA2D50">
        <w:t xml:space="preserve"> parent lines with high vitamin or mineral levels </w:t>
      </w:r>
      <w:r w:rsidR="00C37C82">
        <w:t xml:space="preserve">over several generations </w:t>
      </w:r>
      <w:r w:rsidR="00EA2D50" w:rsidRPr="00EA2D50">
        <w:t xml:space="preserve">to produce </w:t>
      </w:r>
      <w:r w:rsidR="00C37C82">
        <w:t>plants</w:t>
      </w:r>
      <w:r w:rsidR="00EA2D50" w:rsidRPr="00EA2D50">
        <w:t xml:space="preserve"> with </w:t>
      </w:r>
      <w:r w:rsidR="00C37C82">
        <w:t>enhanced</w:t>
      </w:r>
      <w:r w:rsidR="00EA2D50" w:rsidRPr="00EA2D50">
        <w:t xml:space="preserve"> nutrient </w:t>
      </w:r>
      <w:r w:rsidR="00C37C82">
        <w:t xml:space="preserve">content </w:t>
      </w:r>
      <w:r w:rsidR="00EA2D50" w:rsidRPr="00EA2D50">
        <w:t xml:space="preserve">and </w:t>
      </w:r>
      <w:r w:rsidR="00C37C82">
        <w:t xml:space="preserve">desired </w:t>
      </w:r>
      <w:r w:rsidR="00EA2D50" w:rsidRPr="00EA2D50">
        <w:t>agronomic traits</w:t>
      </w:r>
      <w:r w:rsidR="00C37C82">
        <w:t xml:space="preserve"> </w:t>
      </w:r>
      <w:r w:rsidR="00C37C82">
        <w:fldChar w:fldCharType="begin"/>
      </w:r>
      <w:r w:rsidR="00C37C82">
        <w:instrText xml:space="preserve"> ADDIN EN.CITE &lt;EndNote&gt;&lt;Cite&gt;&lt;Author&gt;Saltzman&lt;/Author&gt;&lt;Year&gt;2013&lt;/Year&gt;&lt;RecNum&gt;1064&lt;/RecNum&gt;&lt;DisplayText&gt;(Saltzman, Birol, Bouis et al., 2013)&lt;/DisplayText&gt;&lt;record&gt;&lt;rec-number&gt;1064&lt;/rec-number&gt;&lt;foreign-keys&gt;&lt;key app="EN" db-id="rwtwzsp5h5w5zjerv9lpadeye5rztxxtdzez" timestamp="1721236129" guid="05d8b0e6-1785-4eaf-82d9-42d48f171db7"&gt;1064&lt;/key&gt;&lt;/foreign-keys&gt;&lt;ref-type name="Journal Article"&gt;17&lt;/ref-type&gt;&lt;contributors&gt;&lt;authors&gt;&lt;author&gt;Saltzman, Amy&lt;/author&gt;&lt;author&gt;Birol, Ekin&lt;/author&gt;&lt;author&gt;Bouis, Howarth E.&lt;/author&gt;&lt;author&gt;Boy, Erick&lt;/author&gt;&lt;author&gt;De Moura, Fabiana F.&lt;/author&gt;&lt;author&gt;Islam, Yassir&lt;/author&gt;&lt;author&gt;Pfeiffer, Wolfgang H.&lt;/author&gt;&lt;/authors&gt;&lt;/contributors&gt;&lt;titles&gt;&lt;title&gt;Biofortification: Progress toward a more nourishing future&lt;/title&gt;&lt;secondary-title&gt;Global Food Security&lt;/secondary-title&gt;&lt;/titles&gt;&lt;periodical&gt;&lt;full-title&gt;Global Food Security&lt;/full-title&gt;&lt;/periodical&gt;&lt;pages&gt;9-17&lt;/pages&gt;&lt;volume&gt;2&lt;/volume&gt;&lt;number&gt;1&lt;/number&gt;&lt;keywords&gt;&lt;keyword&gt;Biofortification&lt;/keyword&gt;&lt;keyword&gt;Efficacy&lt;/keyword&gt;&lt;keyword&gt;Iron&lt;/keyword&gt;&lt;keyword&gt;Micronutrient deficiency&lt;/keyword&gt;&lt;keyword&gt;Provitamin A&lt;/keyword&gt;&lt;keyword&gt;Zinc&lt;/keyword&gt;&lt;/keywords&gt;&lt;dates&gt;&lt;year&gt;2013&lt;/year&gt;&lt;pub-dates&gt;&lt;date&gt;2013/03/01/&lt;/date&gt;&lt;/pub-dates&gt;&lt;/dates&gt;&lt;isbn&gt;2211-9124&lt;/isbn&gt;&lt;urls&gt;&lt;related-urls&gt;&lt;url&gt;https://www.sciencedirect.com/science/article/pii/S2211912412000466&lt;/url&gt;&lt;/related-urls&gt;&lt;/urls&gt;&lt;electronic-resource-num&gt;https://doi.org/10.1016/j.gfs.2012.12.003&lt;/electronic-resource-num&gt;&lt;/record&gt;&lt;/Cite&gt;&lt;/EndNote&gt;</w:instrText>
      </w:r>
      <w:r w:rsidR="00C37C82">
        <w:fldChar w:fldCharType="separate"/>
      </w:r>
      <w:r w:rsidR="00C37C82">
        <w:rPr>
          <w:noProof/>
        </w:rPr>
        <w:t>(Saltzman, Birol, Bouis et al., 2013)</w:t>
      </w:r>
      <w:r w:rsidR="00C37C82">
        <w:fldChar w:fldCharType="end"/>
      </w:r>
      <w:r w:rsidR="00C37C82">
        <w:t xml:space="preserve">. In the MAPS cost and effectiveness module, modeling of the cost, effectiveness, and cost-effectiveness of biofortification is limited to crops </w:t>
      </w:r>
      <w:r w:rsidR="00A22D30">
        <w:t xml:space="preserve">for which one or more biofortified variety has been released (or is near release) (see </w:t>
      </w:r>
      <w:hyperlink r:id="rId8" w:history="1">
        <w:r w:rsidR="00A22D30" w:rsidRPr="00A22D30">
          <w:rPr>
            <w:rStyle w:val="Hyperlink"/>
          </w:rPr>
          <w:t>this table</w:t>
        </w:r>
      </w:hyperlink>
      <w:r w:rsidR="00A22D30">
        <w:t xml:space="preserve"> from HarvestPlus 2020 data on biofortified crops released or in testing by country).</w:t>
      </w:r>
      <w:r w:rsidR="00E017AD">
        <w:t xml:space="preserve"> </w:t>
      </w:r>
      <w:r w:rsidR="002E1E81">
        <w:t xml:space="preserve">Before a biofortified seed variety is released, </w:t>
      </w:r>
      <w:r w:rsidR="00E6603B">
        <w:t xml:space="preserve">a 6 to 8 year process </w:t>
      </w:r>
      <w:r w:rsidR="00184DE0">
        <w:t xml:space="preserve">of discovery and development research is typically required </w:t>
      </w:r>
      <w:r w:rsidR="00184DE0">
        <w:fldChar w:fldCharType="begin"/>
      </w:r>
      <w:r w:rsidR="00184DE0">
        <w:instrText xml:space="preserve"> ADDIN EN.CITE &lt;EndNote&gt;&lt;Cite&gt;&lt;Author&gt;Bouis&lt;/Author&gt;&lt;Year&gt;2011&lt;/Year&gt;&lt;RecNum&gt;1065&lt;/RecNum&gt;&lt;DisplayText&gt;(Bouis, Hotz, McClafferty et al., 2011)&lt;/DisplayText&gt;&lt;record&gt;&lt;rec-number&gt;1065&lt;/rec-number&gt;&lt;foreign-keys&gt;&lt;key app="EN" db-id="rwtwzsp5h5w5zjerv9lpadeye5rztxxtdzez" timestamp="1721238258" guid="fba82ea6-8324-4099-ab61-967ae73ffd46"&gt;1065&lt;/key&gt;&lt;/foreign-keys&gt;&lt;ref-type name="Journal Article"&gt;17&lt;/ref-type&gt;&lt;contributors&gt;&lt;authors&gt;&lt;author&gt;Bouis, Howarth E.&lt;/author&gt;&lt;author&gt;Hotz, Christine&lt;/author&gt;&lt;author&gt;McClafferty, Bonnie&lt;/author&gt;&lt;author&gt;Meenakshi, J. V.&lt;/author&gt;&lt;author&gt;Pfeiffer, Wolfgang H.&lt;/author&gt;&lt;/authors&gt;&lt;/contributors&gt;&lt;titles&gt;&lt;title&gt;Biofortification: A New Tool to Reduce Micronutrient Malnutrition&lt;/title&gt;&lt;secondary-title&gt;Food and Nutrition Bulletin&lt;/secondary-title&gt;&lt;/titles&gt;&lt;periodical&gt;&lt;full-title&gt;Food and Nutrition Bulletin&lt;/full-title&gt;&lt;abbr-1&gt;Food Nutr Bul&lt;/abbr-1&gt;&lt;/periodical&gt;&lt;pages&gt;S31-S40&lt;/pages&gt;&lt;volume&gt;32&lt;/volume&gt;&lt;number&gt;1_suppl1&lt;/number&gt;&lt;dates&gt;&lt;year&gt;2011&lt;/year&gt;&lt;pub-dates&gt;&lt;date&gt;2011/03/01&lt;/date&gt;&lt;/pub-dates&gt;&lt;/dates&gt;&lt;publisher&gt;SAGE Publications Inc&lt;/publisher&gt;&lt;isbn&gt;0379-5721&lt;/isbn&gt;&lt;urls&gt;&lt;related-urls&gt;&lt;url&gt;https://doi.org/10.1177/15648265110321S105&lt;/url&gt;&lt;/related-urls&gt;&lt;/urls&gt;&lt;electronic-resource-num&gt;10.1177/15648265110321S105&lt;/electronic-resource-num&gt;&lt;access-date&gt;2024/07/17&lt;/access-date&gt;&lt;/record&gt;&lt;/Cite&gt;&lt;/EndNote&gt;</w:instrText>
      </w:r>
      <w:r w:rsidR="00184DE0">
        <w:fldChar w:fldCharType="separate"/>
      </w:r>
      <w:r w:rsidR="00184DE0">
        <w:rPr>
          <w:noProof/>
        </w:rPr>
        <w:t>(Bouis, Hotz, McClafferty et al., 2011)</w:t>
      </w:r>
      <w:r w:rsidR="00184DE0">
        <w:fldChar w:fldCharType="end"/>
      </w:r>
      <w:r w:rsidR="00184DE0">
        <w:t>.</w:t>
      </w:r>
      <w:r w:rsidR="00046C69">
        <w:t xml:space="preserve"> </w:t>
      </w:r>
      <w:r w:rsidR="00B84BE0" w:rsidRPr="00B84BE0">
        <w:t xml:space="preserve">Because costs and effectiveness are modeled over a 10-year time horizon in MAPS (see methods below), </w:t>
      </w:r>
      <w:r w:rsidR="00046C69" w:rsidRPr="00B84BE0">
        <w:t>biofortified crop varieties that are still in the discovery and developmental research phases</w:t>
      </w:r>
      <w:r w:rsidR="00B84BE0" w:rsidRPr="00B84BE0">
        <w:t xml:space="preserve"> would require a longer modeling time horizon to adequately capture costs and/or impacts after the variety is released.</w:t>
      </w:r>
      <w:r w:rsidR="00B84BE0">
        <w:t xml:space="preserve"> Therefore, when estimating the cost of biofortification via </w:t>
      </w:r>
      <w:r w:rsidR="00CF7E48">
        <w:t>crop</w:t>
      </w:r>
      <w:r w:rsidR="00B84BE0">
        <w:t xml:space="preserve"> breeding, research costs incurred prior to in-country final testing and release of the variety are assumed sunk and are not accounted for. </w:t>
      </w:r>
      <w:r w:rsidR="00B84BE0" w:rsidRPr="00B84BE0">
        <w:t xml:space="preserve"> </w:t>
      </w:r>
      <w:r w:rsidR="00046C69" w:rsidRPr="00B84BE0">
        <w:t xml:space="preserve"> </w:t>
      </w:r>
    </w:p>
    <w:p w14:paraId="1D8D5F7D" w14:textId="5394F9AD" w:rsidR="00046C69" w:rsidRDefault="00046C69" w:rsidP="00C5324A">
      <w:pPr>
        <w:contextualSpacing/>
      </w:pPr>
    </w:p>
    <w:p w14:paraId="5F460C34" w14:textId="384BF878" w:rsidR="0078051A" w:rsidRDefault="00046C69" w:rsidP="00C5324A">
      <w:pPr>
        <w:contextualSpacing/>
        <w:rPr>
          <w:lang w:val="en-GB"/>
        </w:rPr>
      </w:pPr>
      <w:r>
        <w:t xml:space="preserve">Agronomic biofortification is </w:t>
      </w:r>
      <w:r w:rsidR="0078051A">
        <w:t xml:space="preserve">the process of </w:t>
      </w:r>
      <w:r w:rsidR="0078051A">
        <w:rPr>
          <w:lang w:val="en-GB"/>
        </w:rPr>
        <w:t xml:space="preserve">increasing the micronutrient content of the edible portion of a crop through applying </w:t>
      </w:r>
      <w:r w:rsidR="003D294B">
        <w:rPr>
          <w:lang w:val="en-GB"/>
        </w:rPr>
        <w:t>micronutrient</w:t>
      </w:r>
      <w:r w:rsidR="0078051A">
        <w:rPr>
          <w:lang w:val="en-GB"/>
        </w:rPr>
        <w:t xml:space="preserve">-enriched fertilizers to </w:t>
      </w:r>
      <w:r w:rsidR="00843B63">
        <w:rPr>
          <w:lang w:val="en-GB"/>
        </w:rPr>
        <w:t>the soil (granular) and/or sprayed on the plant leaves</w:t>
      </w:r>
      <w:r w:rsidR="0078051A">
        <w:rPr>
          <w:lang w:val="en-GB"/>
        </w:rPr>
        <w:t xml:space="preserve"> </w:t>
      </w:r>
      <w:r w:rsidR="00843B63">
        <w:rPr>
          <w:lang w:val="en-GB"/>
        </w:rPr>
        <w:t>(</w:t>
      </w:r>
      <w:r w:rsidR="0078051A">
        <w:rPr>
          <w:lang w:val="en-GB"/>
        </w:rPr>
        <w:t>folia</w:t>
      </w:r>
      <w:r w:rsidR="00843B63">
        <w:rPr>
          <w:lang w:val="en-GB"/>
        </w:rPr>
        <w:t xml:space="preserve">r) </w:t>
      </w:r>
      <w:r w:rsidR="00843B63">
        <w:rPr>
          <w:lang w:val="en-GB"/>
        </w:rPr>
        <w:fldChar w:fldCharType="begin"/>
      </w:r>
      <w:r w:rsidR="00C5324A">
        <w:rPr>
          <w:lang w:val="en-GB"/>
        </w:rPr>
        <w:instrText xml:space="preserve"> ADDIN EN.CITE &lt;EndNote&gt;&lt;Cite&gt;&lt;Author&gt;de Valença&lt;/Author&gt;&lt;Year&gt;2017&lt;/Year&gt;&lt;RecNum&gt;1066&lt;/RecNum&gt;&lt;DisplayText&gt;(de Valença, Bake, Brouwer et al., 2017)&lt;/DisplayText&gt;&lt;record&gt;&lt;rec-number&gt;1066&lt;/rec-number&gt;&lt;foreign-keys&gt;&lt;key app="EN" db-id="rwtwzsp5h5w5zjerv9lpadeye5rztxxtdzez" timestamp="1721242552" guid="3183506d-325d-4266-85c9-b7d9f5c0e20a"&gt;1066&lt;/key&gt;&lt;/foreign-keys&gt;&lt;ref-type name="Journal Article"&gt;17&lt;/ref-type&gt;&lt;contributors&gt;&lt;authors&gt;&lt;author&gt;de Valença, A. W.&lt;/author&gt;&lt;author&gt;Bake, A.&lt;/author&gt;&lt;author&gt;Brouwer, I. D.&lt;/author&gt;&lt;author&gt;Giller, K. E.&lt;/author&gt;&lt;/authors&gt;&lt;/contributors&gt;&lt;titles&gt;&lt;title&gt;Agronomic biofortification of crops to fight hidden hunger in sub-Saharan Africa&lt;/title&gt;&lt;secondary-title&gt;Global Food Security&lt;/secondary-title&gt;&lt;/titles&gt;&lt;periodical&gt;&lt;full-title&gt;Global Food Security&lt;/full-title&gt;&lt;/periodical&gt;&lt;pages&gt;8-14&lt;/pages&gt;&lt;volume&gt;12&lt;/volume&gt;&lt;keywords&gt;&lt;keyword&gt;Micronutrient deficiency&lt;/keyword&gt;&lt;keyword&gt;Foliar fertilization&lt;/keyword&gt;&lt;keyword&gt;Sub-Saharan Africa&lt;/keyword&gt;&lt;keyword&gt;Soil fertility&lt;/keyword&gt;&lt;keyword&gt;Plant nutrition&lt;/keyword&gt;&lt;keyword&gt;Human nutrition&lt;/keyword&gt;&lt;/keywords&gt;&lt;dates&gt;&lt;year&gt;2017&lt;/year&gt;&lt;pub-dates&gt;&lt;date&gt;2017/03/01/&lt;/date&gt;&lt;/pub-dates&gt;&lt;/dates&gt;&lt;isbn&gt;2211-9124&lt;/isbn&gt;&lt;urls&gt;&lt;related-urls&gt;&lt;url&gt;https://www.sciencedirect.com/science/article/pii/S2211912416300487&lt;/url&gt;&lt;/related-urls&gt;&lt;/urls&gt;&lt;electronic-resource-num&gt;https://doi.org/10.1016/j.gfs.2016.12.001&lt;/electronic-resource-num&gt;&lt;/record&gt;&lt;/Cite&gt;&lt;/EndNote&gt;</w:instrText>
      </w:r>
      <w:r w:rsidR="00843B63">
        <w:rPr>
          <w:lang w:val="en-GB"/>
        </w:rPr>
        <w:fldChar w:fldCharType="separate"/>
      </w:r>
      <w:r w:rsidR="00843B63">
        <w:rPr>
          <w:noProof/>
          <w:lang w:val="en-GB"/>
        </w:rPr>
        <w:t>(de Valença, Bake, Brouwer et al., 2017)</w:t>
      </w:r>
      <w:r w:rsidR="00843B63">
        <w:rPr>
          <w:lang w:val="en-GB"/>
        </w:rPr>
        <w:fldChar w:fldCharType="end"/>
      </w:r>
      <w:r w:rsidR="00843B63">
        <w:rPr>
          <w:lang w:val="en-GB"/>
        </w:rPr>
        <w:t xml:space="preserve">. </w:t>
      </w:r>
      <w:r w:rsidR="007254CA">
        <w:rPr>
          <w:lang w:val="en-GB"/>
        </w:rPr>
        <w:t xml:space="preserve">The </w:t>
      </w:r>
      <w:r w:rsidR="005C32AB">
        <w:rPr>
          <w:lang w:val="en-GB"/>
        </w:rPr>
        <w:t xml:space="preserve">effectiveness of agronomic biofortification has been most widely studied for </w:t>
      </w:r>
      <w:r w:rsidR="007254CA">
        <w:rPr>
          <w:lang w:val="en-GB"/>
        </w:rPr>
        <w:t xml:space="preserve">zinc, selenium, </w:t>
      </w:r>
      <w:r w:rsidR="005C32AB">
        <w:rPr>
          <w:lang w:val="en-GB"/>
        </w:rPr>
        <w:t>and</w:t>
      </w:r>
      <w:r w:rsidR="007254CA">
        <w:rPr>
          <w:lang w:val="en-GB"/>
        </w:rPr>
        <w:t xml:space="preserve"> iron</w:t>
      </w:r>
      <w:r w:rsidR="005C32AB">
        <w:rPr>
          <w:lang w:val="en-GB"/>
        </w:rPr>
        <w:t xml:space="preserve">, though agronomic biofortification with other </w:t>
      </w:r>
      <w:r w:rsidR="00AB0C5B">
        <w:rPr>
          <w:lang w:val="en-GB"/>
        </w:rPr>
        <w:t>nutrients</w:t>
      </w:r>
      <w:r w:rsidR="005C32AB">
        <w:rPr>
          <w:lang w:val="en-GB"/>
        </w:rPr>
        <w:t xml:space="preserve"> is also possible. In the MAPS cost and effectiveness module, default application rates and grain concentrations</w:t>
      </w:r>
      <w:r w:rsidR="00D02E16">
        <w:rPr>
          <w:lang w:val="en-GB"/>
        </w:rPr>
        <w:t>/expected uptake</w:t>
      </w:r>
      <w:r w:rsidR="005C32AB">
        <w:rPr>
          <w:lang w:val="en-GB"/>
        </w:rPr>
        <w:t xml:space="preserve"> are provided for some crop and mineral combinations. These defaults can be modified by tools users, and users can use the MAPS cost and/or effectiveness modelling</w:t>
      </w:r>
      <w:r w:rsidR="002838A8">
        <w:rPr>
          <w:lang w:val="en-GB"/>
        </w:rPr>
        <w:t xml:space="preserve"> </w:t>
      </w:r>
      <w:r w:rsidR="00756A11">
        <w:rPr>
          <w:lang w:val="en-GB"/>
        </w:rPr>
        <w:t>framework</w:t>
      </w:r>
      <w:r w:rsidR="002838A8">
        <w:rPr>
          <w:lang w:val="en-GB"/>
        </w:rPr>
        <w:t xml:space="preserve"> to model crop and mineral combinations without default values (users will be required to specify application rates, </w:t>
      </w:r>
      <w:r w:rsidR="00D02E16">
        <w:rPr>
          <w:lang w:val="en-GB"/>
        </w:rPr>
        <w:t>expected grain concentrations, etc.).</w:t>
      </w:r>
      <w:r w:rsidR="005C32AB">
        <w:rPr>
          <w:lang w:val="en-GB"/>
        </w:rPr>
        <w:t xml:space="preserve"> </w:t>
      </w:r>
      <w:r w:rsidR="007254CA">
        <w:rPr>
          <w:lang w:val="en-GB"/>
        </w:rPr>
        <w:t xml:space="preserve"> </w:t>
      </w:r>
    </w:p>
    <w:p w14:paraId="6FE2D95F" w14:textId="6CB9F71D" w:rsidR="003052C2" w:rsidRDefault="003052C2" w:rsidP="00C5324A">
      <w:pPr>
        <w:contextualSpacing/>
      </w:pPr>
    </w:p>
    <w:p w14:paraId="3549F910" w14:textId="240BD8AE" w:rsidR="003052C2" w:rsidRPr="00623189" w:rsidRDefault="003052C2" w:rsidP="00C5324A">
      <w:pPr>
        <w:contextualSpacing/>
        <w:rPr>
          <w:i/>
          <w:iCs/>
        </w:rPr>
      </w:pPr>
      <w:r w:rsidRPr="00623189">
        <w:rPr>
          <w:i/>
          <w:iCs/>
        </w:rPr>
        <w:t>Intervention status</w:t>
      </w:r>
    </w:p>
    <w:p w14:paraId="75844FFE" w14:textId="6FFDB9BC" w:rsidR="00623189" w:rsidRDefault="00623189" w:rsidP="00C5324A">
      <w:pPr>
        <w:contextualSpacing/>
      </w:pPr>
    </w:p>
    <w:p w14:paraId="73CB41E0" w14:textId="16E45148" w:rsidR="00623189" w:rsidRDefault="00623189" w:rsidP="00C5324A">
      <w:pPr>
        <w:contextualSpacing/>
      </w:pPr>
      <w:r>
        <w:t xml:space="preserve">The intervention status can be set to either existing intervention program or hypothetical intervention program. This choice will impact </w:t>
      </w:r>
      <w:r w:rsidR="00B430A0">
        <w:t xml:space="preserve">some of the default cost and effectiveness modeling assumptions. </w:t>
      </w:r>
      <w:r w:rsidR="00B430A0">
        <w:lastRenderedPageBreak/>
        <w:t xml:space="preserve">Based on the descriptions in </w:t>
      </w:r>
      <w:r w:rsidR="00BD41C7" w:rsidRPr="00AB0C5B">
        <w:rPr>
          <w:b/>
          <w:bCs/>
        </w:rPr>
        <w:t>Table 1</w:t>
      </w:r>
      <w:r w:rsidR="00BD41C7">
        <w:t xml:space="preserve"> </w:t>
      </w:r>
      <w:r w:rsidR="00B430A0">
        <w:t xml:space="preserve">below, the user should choose the intervention status that best reflects the current status of the intervention in the specific country context. </w:t>
      </w:r>
    </w:p>
    <w:p w14:paraId="5B71EB04" w14:textId="521FFCAD" w:rsidR="00B430A0" w:rsidRDefault="00B430A0" w:rsidP="00C5324A">
      <w:pPr>
        <w:contextualSpacing/>
      </w:pPr>
    </w:p>
    <w:p w14:paraId="302D5755" w14:textId="567C3397" w:rsidR="00B430A0" w:rsidRDefault="00B430A0" w:rsidP="00C5324A">
      <w:pPr>
        <w:contextualSpacing/>
      </w:pPr>
    </w:p>
    <w:p w14:paraId="75D40E48" w14:textId="6334C59B" w:rsidR="00B430A0" w:rsidRDefault="00B430A0" w:rsidP="00C5324A">
      <w:pPr>
        <w:contextualSpacing/>
      </w:pPr>
    </w:p>
    <w:p w14:paraId="73DD1C30" w14:textId="77777777" w:rsidR="00B430A0" w:rsidRDefault="00B430A0" w:rsidP="00C5324A">
      <w:pPr>
        <w:contextualSpacing/>
        <w:sectPr w:rsidR="00B430A0">
          <w:footerReference w:type="default" r:id="rId9"/>
          <w:pgSz w:w="12240" w:h="15840"/>
          <w:pgMar w:top="1440" w:right="1440" w:bottom="1440" w:left="1440" w:header="720" w:footer="720" w:gutter="0"/>
          <w:cols w:space="720"/>
          <w:docGrid w:linePitch="360"/>
        </w:sectPr>
      </w:pPr>
    </w:p>
    <w:p w14:paraId="2995DD93" w14:textId="7CF3570F" w:rsidR="00B430A0" w:rsidRDefault="00B430A0" w:rsidP="00C5324A">
      <w:pPr>
        <w:contextualSpacing/>
      </w:pPr>
      <w:r>
        <w:lastRenderedPageBreak/>
        <w:t>Table 1. Intervention status options</w:t>
      </w:r>
    </w:p>
    <w:tbl>
      <w:tblPr>
        <w:tblStyle w:val="TableGrid"/>
        <w:tblW w:w="12955" w:type="dxa"/>
        <w:tblLook w:val="04A0" w:firstRow="1" w:lastRow="0" w:firstColumn="1" w:lastColumn="0" w:noHBand="0" w:noVBand="1"/>
      </w:tblPr>
      <w:tblGrid>
        <w:gridCol w:w="2166"/>
        <w:gridCol w:w="2693"/>
        <w:gridCol w:w="4406"/>
        <w:gridCol w:w="3690"/>
      </w:tblGrid>
      <w:tr w:rsidR="00B430A0" w14:paraId="4D3928C6" w14:textId="77777777" w:rsidTr="00B430A0">
        <w:tc>
          <w:tcPr>
            <w:tcW w:w="2166" w:type="dxa"/>
          </w:tcPr>
          <w:p w14:paraId="6D4A9EE2" w14:textId="77777777" w:rsidR="00B430A0" w:rsidRPr="00B430A0" w:rsidRDefault="00B430A0" w:rsidP="00C5324A">
            <w:pPr>
              <w:contextualSpacing/>
              <w:rPr>
                <w:b/>
                <w:bCs/>
              </w:rPr>
            </w:pPr>
            <w:r w:rsidRPr="00B430A0">
              <w:rPr>
                <w:b/>
                <w:bCs/>
              </w:rPr>
              <w:t>Intervention type</w:t>
            </w:r>
          </w:p>
        </w:tc>
        <w:tc>
          <w:tcPr>
            <w:tcW w:w="2693" w:type="dxa"/>
          </w:tcPr>
          <w:p w14:paraId="62BE3564" w14:textId="77777777" w:rsidR="00B430A0" w:rsidRPr="00B430A0" w:rsidRDefault="00B430A0" w:rsidP="00C5324A">
            <w:pPr>
              <w:contextualSpacing/>
              <w:rPr>
                <w:b/>
                <w:bCs/>
              </w:rPr>
            </w:pPr>
            <w:r w:rsidRPr="00B430A0">
              <w:rPr>
                <w:b/>
                <w:bCs/>
              </w:rPr>
              <w:t>Intervention status</w:t>
            </w:r>
          </w:p>
        </w:tc>
        <w:tc>
          <w:tcPr>
            <w:tcW w:w="4406" w:type="dxa"/>
          </w:tcPr>
          <w:p w14:paraId="36132FBF" w14:textId="77777777" w:rsidR="00B430A0" w:rsidRPr="00B430A0" w:rsidRDefault="00B430A0" w:rsidP="00C5324A">
            <w:pPr>
              <w:contextualSpacing/>
              <w:rPr>
                <w:b/>
                <w:bCs/>
              </w:rPr>
            </w:pPr>
            <w:r w:rsidRPr="00B430A0">
              <w:rPr>
                <w:b/>
                <w:bCs/>
              </w:rPr>
              <w:t>Description</w:t>
            </w:r>
          </w:p>
        </w:tc>
        <w:tc>
          <w:tcPr>
            <w:tcW w:w="3690" w:type="dxa"/>
          </w:tcPr>
          <w:p w14:paraId="191B73E0" w14:textId="77777777" w:rsidR="00B430A0" w:rsidRPr="00B430A0" w:rsidRDefault="00B430A0" w:rsidP="00C5324A">
            <w:pPr>
              <w:contextualSpacing/>
              <w:rPr>
                <w:b/>
                <w:bCs/>
              </w:rPr>
            </w:pPr>
            <w:r w:rsidRPr="00B430A0">
              <w:rPr>
                <w:b/>
                <w:bCs/>
              </w:rPr>
              <w:t>Default modeling assumptions</w:t>
            </w:r>
          </w:p>
        </w:tc>
      </w:tr>
      <w:tr w:rsidR="00F05BE5" w14:paraId="5242A774" w14:textId="77777777" w:rsidTr="00AB0C5B">
        <w:tc>
          <w:tcPr>
            <w:tcW w:w="2166" w:type="dxa"/>
            <w:vMerge w:val="restart"/>
            <w:shd w:val="clear" w:color="auto" w:fill="EBEBFF"/>
            <w:vAlign w:val="center"/>
          </w:tcPr>
          <w:p w14:paraId="24DE09F3" w14:textId="77777777" w:rsidR="00F05BE5" w:rsidRDefault="00F05BE5" w:rsidP="00C5324A">
            <w:pPr>
              <w:contextualSpacing/>
            </w:pPr>
            <w:r>
              <w:t>LSFF</w:t>
            </w:r>
          </w:p>
        </w:tc>
        <w:tc>
          <w:tcPr>
            <w:tcW w:w="2693" w:type="dxa"/>
            <w:shd w:val="clear" w:color="auto" w:fill="EBEBFF"/>
          </w:tcPr>
          <w:p w14:paraId="753076D5" w14:textId="77777777" w:rsidR="00F05BE5" w:rsidRDefault="00F05BE5" w:rsidP="00C5324A">
            <w:pPr>
              <w:contextualSpacing/>
            </w:pPr>
            <w:r>
              <w:t>Existing intervention program</w:t>
            </w:r>
          </w:p>
        </w:tc>
        <w:tc>
          <w:tcPr>
            <w:tcW w:w="4406" w:type="dxa"/>
            <w:shd w:val="clear" w:color="auto" w:fill="EBEBFF"/>
          </w:tcPr>
          <w:p w14:paraId="5F4BB520" w14:textId="77777777" w:rsidR="00F05BE5" w:rsidRDefault="00F05BE5" w:rsidP="00C5324A">
            <w:pPr>
              <w:contextualSpacing/>
            </w:pPr>
            <w:r>
              <w:t xml:space="preserve">Mandatory fortification standards exist for the food vehicle, including the focus micronutrient. </w:t>
            </w:r>
          </w:p>
        </w:tc>
        <w:tc>
          <w:tcPr>
            <w:tcW w:w="3690" w:type="dxa"/>
            <w:shd w:val="clear" w:color="auto" w:fill="EBEBFF"/>
          </w:tcPr>
          <w:p w14:paraId="76706E41" w14:textId="77777777" w:rsidR="00F05BE5" w:rsidRDefault="00F05BE5" w:rsidP="00C5324A">
            <w:pPr>
              <w:contextualSpacing/>
            </w:pPr>
            <w:r>
              <w:t>Both costs and effects accrue in all 10 years of the modeling time horizon.</w:t>
            </w:r>
          </w:p>
        </w:tc>
      </w:tr>
      <w:tr w:rsidR="00F05BE5" w14:paraId="2D9078AB" w14:textId="77777777" w:rsidTr="00AB0C5B">
        <w:tc>
          <w:tcPr>
            <w:tcW w:w="2166" w:type="dxa"/>
            <w:vMerge/>
            <w:shd w:val="clear" w:color="auto" w:fill="EBEBFF"/>
            <w:vAlign w:val="center"/>
          </w:tcPr>
          <w:p w14:paraId="621EE016" w14:textId="77777777" w:rsidR="00F05BE5" w:rsidRDefault="00F05BE5" w:rsidP="00C5324A">
            <w:pPr>
              <w:contextualSpacing/>
            </w:pPr>
          </w:p>
        </w:tc>
        <w:tc>
          <w:tcPr>
            <w:tcW w:w="2693" w:type="dxa"/>
            <w:shd w:val="clear" w:color="auto" w:fill="EBEBFF"/>
          </w:tcPr>
          <w:p w14:paraId="558788C1" w14:textId="77777777" w:rsidR="00F05BE5" w:rsidRDefault="00F05BE5" w:rsidP="00C5324A">
            <w:pPr>
              <w:contextualSpacing/>
            </w:pPr>
            <w:r>
              <w:t>Hypothetical intervention program</w:t>
            </w:r>
          </w:p>
        </w:tc>
        <w:tc>
          <w:tcPr>
            <w:tcW w:w="4406" w:type="dxa"/>
            <w:shd w:val="clear" w:color="auto" w:fill="EBEBFF"/>
          </w:tcPr>
          <w:p w14:paraId="4B962902" w14:textId="77777777" w:rsidR="00F05BE5" w:rsidRDefault="00F05BE5" w:rsidP="00C5324A">
            <w:pPr>
              <w:contextualSpacing/>
            </w:pPr>
            <w:r>
              <w:t xml:space="preserve">Either fortification standards for the food vehicle do not exist or the fortification standards do not include the focus micronutrient. </w:t>
            </w:r>
          </w:p>
        </w:tc>
        <w:tc>
          <w:tcPr>
            <w:tcW w:w="3690" w:type="dxa"/>
            <w:shd w:val="clear" w:color="auto" w:fill="EBEBFF"/>
          </w:tcPr>
          <w:p w14:paraId="5AB003D9" w14:textId="77777777" w:rsidR="00F05BE5" w:rsidRDefault="00F05BE5" w:rsidP="00C5324A">
            <w:pPr>
              <w:contextualSpacing/>
            </w:pPr>
            <w:r>
              <w:t>Costs accrue in all 10 years of the modeling time horizon (start-up costs incurred in years 1-2), while effects accrue in years 3-10.</w:t>
            </w:r>
          </w:p>
        </w:tc>
      </w:tr>
      <w:tr w:rsidR="00F05BE5" w14:paraId="5C83DCC0" w14:textId="77777777" w:rsidTr="00AB0C5B">
        <w:tc>
          <w:tcPr>
            <w:tcW w:w="2166" w:type="dxa"/>
            <w:vMerge w:val="restart"/>
            <w:shd w:val="clear" w:color="auto" w:fill="E5FDFF"/>
            <w:vAlign w:val="center"/>
          </w:tcPr>
          <w:p w14:paraId="1C41C32C" w14:textId="0CCD4380" w:rsidR="00F05BE5" w:rsidRDefault="00F05BE5" w:rsidP="00C5324A">
            <w:pPr>
              <w:contextualSpacing/>
            </w:pPr>
            <w:r>
              <w:t>Biofortification (via</w:t>
            </w:r>
            <w:r w:rsidR="00CF7E48">
              <w:t xml:space="preserve"> crop </w:t>
            </w:r>
            <w:r>
              <w:t>breeding)</w:t>
            </w:r>
          </w:p>
        </w:tc>
        <w:tc>
          <w:tcPr>
            <w:tcW w:w="2693" w:type="dxa"/>
            <w:shd w:val="clear" w:color="auto" w:fill="E5FDFF"/>
          </w:tcPr>
          <w:p w14:paraId="21E91E57" w14:textId="6671FF00" w:rsidR="00F05BE5" w:rsidRDefault="00F05BE5" w:rsidP="00C5324A">
            <w:pPr>
              <w:contextualSpacing/>
            </w:pPr>
            <w:r>
              <w:t>Existing intervention program</w:t>
            </w:r>
          </w:p>
        </w:tc>
        <w:tc>
          <w:tcPr>
            <w:tcW w:w="4406" w:type="dxa"/>
            <w:shd w:val="clear" w:color="auto" w:fill="E5FDFF"/>
          </w:tcPr>
          <w:p w14:paraId="073DC1A8" w14:textId="423A6BB1" w:rsidR="00F05BE5" w:rsidRDefault="00F05BE5" w:rsidP="00C5324A">
            <w:pPr>
              <w:contextualSpacing/>
            </w:pPr>
            <w:r>
              <w:t xml:space="preserve">At least one biofortified variety of the crop has been released in the country. </w:t>
            </w:r>
          </w:p>
        </w:tc>
        <w:tc>
          <w:tcPr>
            <w:tcW w:w="3690" w:type="dxa"/>
            <w:shd w:val="clear" w:color="auto" w:fill="E5FDFF"/>
          </w:tcPr>
          <w:p w14:paraId="673AF989" w14:textId="75D9A855" w:rsidR="00F05BE5" w:rsidRDefault="00F05BE5" w:rsidP="00C5324A">
            <w:pPr>
              <w:contextualSpacing/>
            </w:pPr>
            <w:r>
              <w:t>Both costs and effects accrue in all 10 years of the modeling time horizon.</w:t>
            </w:r>
          </w:p>
        </w:tc>
      </w:tr>
      <w:tr w:rsidR="00F05BE5" w14:paraId="3718AECF" w14:textId="77777777" w:rsidTr="00AB0C5B">
        <w:tc>
          <w:tcPr>
            <w:tcW w:w="2166" w:type="dxa"/>
            <w:vMerge/>
            <w:shd w:val="clear" w:color="auto" w:fill="E5FDFF"/>
            <w:vAlign w:val="center"/>
          </w:tcPr>
          <w:p w14:paraId="67F2E177" w14:textId="77777777" w:rsidR="00F05BE5" w:rsidRDefault="00F05BE5" w:rsidP="00C5324A">
            <w:pPr>
              <w:contextualSpacing/>
            </w:pPr>
          </w:p>
        </w:tc>
        <w:tc>
          <w:tcPr>
            <w:tcW w:w="2693" w:type="dxa"/>
            <w:shd w:val="clear" w:color="auto" w:fill="E5FDFF"/>
          </w:tcPr>
          <w:p w14:paraId="6BC08C36" w14:textId="3E5086A8" w:rsidR="00F05BE5" w:rsidRDefault="00F05BE5" w:rsidP="00C5324A">
            <w:pPr>
              <w:contextualSpacing/>
            </w:pPr>
            <w:r>
              <w:t>Hypothetical intervention program</w:t>
            </w:r>
          </w:p>
        </w:tc>
        <w:tc>
          <w:tcPr>
            <w:tcW w:w="4406" w:type="dxa"/>
            <w:shd w:val="clear" w:color="auto" w:fill="E5FDFF"/>
          </w:tcPr>
          <w:p w14:paraId="54CFE8BB" w14:textId="37D4E40C" w:rsidR="00F05BE5" w:rsidRDefault="00F05BE5" w:rsidP="00C5324A">
            <w:pPr>
              <w:contextualSpacing/>
            </w:pPr>
            <w:r>
              <w:t xml:space="preserve">No biofortified variety of the crop has been released in the country, but a biofortified variety is expected to be released soon. </w:t>
            </w:r>
          </w:p>
        </w:tc>
        <w:tc>
          <w:tcPr>
            <w:tcW w:w="3690" w:type="dxa"/>
            <w:shd w:val="clear" w:color="auto" w:fill="E5FDFF"/>
          </w:tcPr>
          <w:p w14:paraId="4720242D" w14:textId="3A6BE95D" w:rsidR="00F05BE5" w:rsidRDefault="00F05BE5" w:rsidP="00C5324A">
            <w:pPr>
              <w:contextualSpacing/>
            </w:pPr>
            <w:r>
              <w:t>Costs accrue in all 10 years of the modeling time horizon (start-up costs incurred in years 1-3), while effects accrue in years 4-10.</w:t>
            </w:r>
          </w:p>
        </w:tc>
      </w:tr>
      <w:tr w:rsidR="00F05BE5" w14:paraId="50FD23A3" w14:textId="77777777" w:rsidTr="00AB0C5B">
        <w:tc>
          <w:tcPr>
            <w:tcW w:w="2166" w:type="dxa"/>
            <w:vMerge w:val="restart"/>
            <w:shd w:val="clear" w:color="auto" w:fill="FFFEE6"/>
            <w:vAlign w:val="center"/>
          </w:tcPr>
          <w:p w14:paraId="5AFF7433" w14:textId="15B671FF" w:rsidR="00F05BE5" w:rsidRDefault="00F05BE5" w:rsidP="00C5324A">
            <w:pPr>
              <w:contextualSpacing/>
            </w:pPr>
            <w:r>
              <w:t>Agronomic biofortification</w:t>
            </w:r>
          </w:p>
        </w:tc>
        <w:tc>
          <w:tcPr>
            <w:tcW w:w="2693" w:type="dxa"/>
            <w:shd w:val="clear" w:color="auto" w:fill="FFFEE6"/>
          </w:tcPr>
          <w:p w14:paraId="1519B2B4" w14:textId="270688AA" w:rsidR="00F05BE5" w:rsidRDefault="00F05BE5" w:rsidP="00C5324A">
            <w:pPr>
              <w:contextualSpacing/>
            </w:pPr>
            <w:r>
              <w:t>Existing intervention program</w:t>
            </w:r>
          </w:p>
        </w:tc>
        <w:tc>
          <w:tcPr>
            <w:tcW w:w="4406" w:type="dxa"/>
            <w:shd w:val="clear" w:color="auto" w:fill="FFFEE6"/>
          </w:tcPr>
          <w:p w14:paraId="15E965A1" w14:textId="1EAA2D97" w:rsidR="00F05BE5" w:rsidRDefault="00F05BE5" w:rsidP="00C5324A">
            <w:pPr>
              <w:contextualSpacing/>
            </w:pPr>
            <w:r>
              <w:t xml:space="preserve">Granular and/or foliar biofortification of the crop is being promoted and adopted at a scale larger than pilot programs in the country. </w:t>
            </w:r>
          </w:p>
        </w:tc>
        <w:tc>
          <w:tcPr>
            <w:tcW w:w="3690" w:type="dxa"/>
            <w:shd w:val="clear" w:color="auto" w:fill="FFFEE6"/>
          </w:tcPr>
          <w:p w14:paraId="35EC9AD8" w14:textId="719B4881" w:rsidR="00F05BE5" w:rsidRPr="00BD41C7" w:rsidRDefault="00F05BE5" w:rsidP="00C5324A">
            <w:pPr>
              <w:contextualSpacing/>
            </w:pPr>
            <w:r>
              <w:t>Both costs and effects accrue in all 10 years of the modeling time horizon.</w:t>
            </w:r>
          </w:p>
        </w:tc>
      </w:tr>
      <w:tr w:rsidR="00F05BE5" w14:paraId="1965A980" w14:textId="77777777" w:rsidTr="00AB0C5B">
        <w:tc>
          <w:tcPr>
            <w:tcW w:w="2166" w:type="dxa"/>
            <w:vMerge/>
            <w:shd w:val="clear" w:color="auto" w:fill="FFFEE6"/>
          </w:tcPr>
          <w:p w14:paraId="1A7213FC" w14:textId="77777777" w:rsidR="00F05BE5" w:rsidRDefault="00F05BE5" w:rsidP="00C5324A">
            <w:pPr>
              <w:contextualSpacing/>
            </w:pPr>
          </w:p>
        </w:tc>
        <w:tc>
          <w:tcPr>
            <w:tcW w:w="2693" w:type="dxa"/>
            <w:shd w:val="clear" w:color="auto" w:fill="FFFEE6"/>
          </w:tcPr>
          <w:p w14:paraId="2575788D" w14:textId="40B5A784" w:rsidR="00F05BE5" w:rsidRDefault="00F05BE5" w:rsidP="00C5324A">
            <w:pPr>
              <w:contextualSpacing/>
            </w:pPr>
            <w:r>
              <w:t>Hypothetical intervention program</w:t>
            </w:r>
          </w:p>
        </w:tc>
        <w:tc>
          <w:tcPr>
            <w:tcW w:w="4406" w:type="dxa"/>
            <w:shd w:val="clear" w:color="auto" w:fill="FFFEE6"/>
          </w:tcPr>
          <w:p w14:paraId="269E7012" w14:textId="564F6BC1" w:rsidR="00F05BE5" w:rsidRDefault="00F05BE5" w:rsidP="00C5324A">
            <w:pPr>
              <w:contextualSpacing/>
            </w:pPr>
            <w:r>
              <w:t xml:space="preserve">Granular and/or foliar biofortification of the crop is not being promoted and adopted at a scale larger than pilot programs in the country. </w:t>
            </w:r>
          </w:p>
        </w:tc>
        <w:tc>
          <w:tcPr>
            <w:tcW w:w="3690" w:type="dxa"/>
            <w:shd w:val="clear" w:color="auto" w:fill="FFFEE6"/>
          </w:tcPr>
          <w:p w14:paraId="273E3AE2" w14:textId="68DBEBF7" w:rsidR="00F05BE5" w:rsidRDefault="00F05BE5" w:rsidP="00C5324A">
            <w:pPr>
              <w:contextualSpacing/>
            </w:pPr>
            <w:r>
              <w:t>Costs accrue in all 10 years of the modeling time horizon (start-up costs incurred in years 1-2), while effects accrue in years 3-10.</w:t>
            </w:r>
          </w:p>
        </w:tc>
      </w:tr>
    </w:tbl>
    <w:p w14:paraId="0705FC93" w14:textId="77777777" w:rsidR="00B430A0" w:rsidRDefault="00B430A0" w:rsidP="00C5324A">
      <w:pPr>
        <w:contextualSpacing/>
        <w:sectPr w:rsidR="00B430A0" w:rsidSect="00B430A0">
          <w:pgSz w:w="15840" w:h="12240" w:orient="landscape"/>
          <w:pgMar w:top="1440" w:right="1440" w:bottom="1440" w:left="1440" w:header="720" w:footer="720" w:gutter="0"/>
          <w:cols w:space="720"/>
          <w:docGrid w:linePitch="360"/>
        </w:sectPr>
      </w:pPr>
    </w:p>
    <w:p w14:paraId="38F16C54" w14:textId="2F31E8BF" w:rsidR="003052C2" w:rsidRDefault="003052C2" w:rsidP="00C5324A">
      <w:pPr>
        <w:contextualSpacing/>
        <w:rPr>
          <w:i/>
          <w:iCs/>
        </w:rPr>
      </w:pPr>
      <w:r w:rsidRPr="00F05BE5">
        <w:rPr>
          <w:i/>
          <w:iCs/>
        </w:rPr>
        <w:lastRenderedPageBreak/>
        <w:t>Nature of intervention</w:t>
      </w:r>
    </w:p>
    <w:p w14:paraId="28BAC4AD" w14:textId="2017D9CC" w:rsidR="00F05BE5" w:rsidRDefault="00F05BE5" w:rsidP="00C5324A">
      <w:pPr>
        <w:contextualSpacing/>
        <w:rPr>
          <w:i/>
          <w:iCs/>
        </w:rPr>
      </w:pPr>
    </w:p>
    <w:p w14:paraId="4E0B1C62" w14:textId="7DA8BD40" w:rsidR="00F05BE5" w:rsidRDefault="00756A11" w:rsidP="00C5324A">
      <w:pPr>
        <w:contextualSpacing/>
      </w:pPr>
      <w:r>
        <w:t xml:space="preserve">The user choice regarding the nature of the intervention will determine how the intervention is modeled over. </w:t>
      </w:r>
      <w:r w:rsidR="00F636A9">
        <w:t>The choices for the nature of the intervention</w:t>
      </w:r>
      <w:r>
        <w:t xml:space="preserve"> depend on </w:t>
      </w:r>
      <w:r w:rsidR="00AB0C5B">
        <w:t xml:space="preserve">the type of intervention and </w:t>
      </w:r>
      <w:r>
        <w:t>whether the intervention is existing or hypothetical</w:t>
      </w:r>
      <w:r w:rsidR="00F636A9">
        <w:t xml:space="preserve"> (see </w:t>
      </w:r>
      <w:r w:rsidR="00F636A9" w:rsidRPr="00AB0C5B">
        <w:rPr>
          <w:b/>
          <w:bCs/>
        </w:rPr>
        <w:t>Table 2</w:t>
      </w:r>
      <w:r w:rsidR="00F636A9">
        <w:t>).</w:t>
      </w:r>
    </w:p>
    <w:p w14:paraId="03CD6238" w14:textId="793DA574" w:rsidR="00EE1B0C" w:rsidRDefault="00EE1B0C" w:rsidP="00C5324A">
      <w:pPr>
        <w:contextualSpacing/>
      </w:pPr>
    </w:p>
    <w:p w14:paraId="4D014C4D" w14:textId="0AFF5DFA" w:rsidR="00EE1B0C" w:rsidRDefault="00AB0C5B" w:rsidP="00C5324A">
      <w:pPr>
        <w:contextualSpacing/>
      </w:pPr>
      <w:r>
        <w:t>Selecting the</w:t>
      </w:r>
      <w:r w:rsidR="00EE1B0C">
        <w:t xml:space="preserve"> nature of the intervention at this stage will impact several of the default cost and effectiveness model parameter values, but all of these values can be changed by the user</w:t>
      </w:r>
      <w:r>
        <w:t xml:space="preserve"> within the cost and effectiveness module</w:t>
      </w:r>
      <w:r w:rsidR="00EE1B0C">
        <w:t xml:space="preserve">. As such, users need not worry about selecting the “right” nature of intervention option. For example, if the user wants to model an existing LSFF intervention with both improved compliance and a revision of the current standard, the user can choose either “Improved compliance” of “Revision of existing standard” and then carefully review and edit the default parameter values to ensure the model parameters reflect the intervention characteristics they are hoping to model.  </w:t>
      </w:r>
    </w:p>
    <w:p w14:paraId="3E141EE8" w14:textId="24F26CE5" w:rsidR="00F636A9" w:rsidRDefault="00F636A9" w:rsidP="00C5324A">
      <w:pPr>
        <w:contextualSpacing/>
      </w:pPr>
    </w:p>
    <w:p w14:paraId="0B7350F7" w14:textId="77777777" w:rsidR="00F636A9" w:rsidRDefault="00F636A9" w:rsidP="00C5324A">
      <w:pPr>
        <w:contextualSpacing/>
        <w:sectPr w:rsidR="00F636A9">
          <w:pgSz w:w="12240" w:h="15840"/>
          <w:pgMar w:top="1440" w:right="1440" w:bottom="1440" w:left="1440" w:header="720" w:footer="720" w:gutter="0"/>
          <w:cols w:space="720"/>
          <w:docGrid w:linePitch="360"/>
        </w:sectPr>
      </w:pPr>
    </w:p>
    <w:p w14:paraId="08A5F21D" w14:textId="1EFC6D11" w:rsidR="00F636A9" w:rsidRDefault="00F636A9" w:rsidP="00C5324A">
      <w:pPr>
        <w:contextualSpacing/>
      </w:pPr>
      <w:r>
        <w:lastRenderedPageBreak/>
        <w:t>Table 2. Nature of intervention</w:t>
      </w:r>
    </w:p>
    <w:tbl>
      <w:tblPr>
        <w:tblStyle w:val="TableGrid"/>
        <w:tblW w:w="0" w:type="auto"/>
        <w:tblLook w:val="04A0" w:firstRow="1" w:lastRow="0" w:firstColumn="1" w:lastColumn="0" w:noHBand="0" w:noVBand="1"/>
      </w:tblPr>
      <w:tblGrid>
        <w:gridCol w:w="1975"/>
        <w:gridCol w:w="2340"/>
        <w:gridCol w:w="2520"/>
        <w:gridCol w:w="2880"/>
        <w:gridCol w:w="3235"/>
      </w:tblGrid>
      <w:tr w:rsidR="00F636A9" w14:paraId="0D1D68D8" w14:textId="77777777" w:rsidTr="006F6A95">
        <w:tc>
          <w:tcPr>
            <w:tcW w:w="1975" w:type="dxa"/>
          </w:tcPr>
          <w:p w14:paraId="7178E19E" w14:textId="6ACEDF44" w:rsidR="00F636A9" w:rsidRPr="00AB0C5B" w:rsidRDefault="00F636A9" w:rsidP="00C5324A">
            <w:pPr>
              <w:contextualSpacing/>
              <w:rPr>
                <w:b/>
                <w:bCs/>
              </w:rPr>
            </w:pPr>
            <w:bookmarkStart w:id="2" w:name="_Hlk172647268"/>
            <w:bookmarkStart w:id="3" w:name="_Hlk184190022"/>
            <w:r w:rsidRPr="00AB0C5B">
              <w:rPr>
                <w:b/>
                <w:bCs/>
              </w:rPr>
              <w:t xml:space="preserve">Intervention </w:t>
            </w:r>
            <w:r w:rsidR="009A108B" w:rsidRPr="00AB0C5B">
              <w:rPr>
                <w:b/>
                <w:bCs/>
              </w:rPr>
              <w:t>type</w:t>
            </w:r>
          </w:p>
        </w:tc>
        <w:tc>
          <w:tcPr>
            <w:tcW w:w="2340" w:type="dxa"/>
          </w:tcPr>
          <w:p w14:paraId="45746A14" w14:textId="3E9F3B38" w:rsidR="00F636A9" w:rsidRPr="00AB0C5B" w:rsidRDefault="009A108B" w:rsidP="00C5324A">
            <w:pPr>
              <w:contextualSpacing/>
              <w:rPr>
                <w:b/>
                <w:bCs/>
              </w:rPr>
            </w:pPr>
            <w:r w:rsidRPr="00AB0C5B">
              <w:rPr>
                <w:b/>
                <w:bCs/>
              </w:rPr>
              <w:t>Intervention status</w:t>
            </w:r>
          </w:p>
        </w:tc>
        <w:tc>
          <w:tcPr>
            <w:tcW w:w="2520" w:type="dxa"/>
          </w:tcPr>
          <w:p w14:paraId="1E164886" w14:textId="6C611C56" w:rsidR="00F636A9" w:rsidRPr="00AB0C5B" w:rsidRDefault="009A108B" w:rsidP="00C5324A">
            <w:pPr>
              <w:contextualSpacing/>
              <w:rPr>
                <w:b/>
                <w:bCs/>
              </w:rPr>
            </w:pPr>
            <w:r w:rsidRPr="00AB0C5B">
              <w:rPr>
                <w:b/>
                <w:bCs/>
              </w:rPr>
              <w:t>Nature of intervention</w:t>
            </w:r>
          </w:p>
        </w:tc>
        <w:tc>
          <w:tcPr>
            <w:tcW w:w="2880" w:type="dxa"/>
          </w:tcPr>
          <w:p w14:paraId="57E90C8D" w14:textId="0FBB0CE3" w:rsidR="00F636A9" w:rsidRPr="00AB0C5B" w:rsidRDefault="009A108B" w:rsidP="00C5324A">
            <w:pPr>
              <w:contextualSpacing/>
              <w:rPr>
                <w:b/>
                <w:bCs/>
              </w:rPr>
            </w:pPr>
            <w:r w:rsidRPr="00AB0C5B">
              <w:rPr>
                <w:b/>
                <w:bCs/>
              </w:rPr>
              <w:t>Description</w:t>
            </w:r>
          </w:p>
        </w:tc>
        <w:tc>
          <w:tcPr>
            <w:tcW w:w="3235" w:type="dxa"/>
          </w:tcPr>
          <w:p w14:paraId="22936F31" w14:textId="7338AFD1" w:rsidR="00F636A9" w:rsidRPr="00AB0C5B" w:rsidRDefault="009A108B" w:rsidP="00C5324A">
            <w:pPr>
              <w:contextualSpacing/>
              <w:rPr>
                <w:b/>
                <w:bCs/>
              </w:rPr>
            </w:pPr>
            <w:r w:rsidRPr="00AB0C5B">
              <w:rPr>
                <w:b/>
                <w:bCs/>
              </w:rPr>
              <w:t>When to use</w:t>
            </w:r>
          </w:p>
        </w:tc>
      </w:tr>
      <w:tr w:rsidR="006F79D0" w14:paraId="299BC2F6" w14:textId="77777777" w:rsidTr="00AB0C5B">
        <w:tc>
          <w:tcPr>
            <w:tcW w:w="1975" w:type="dxa"/>
            <w:vMerge w:val="restart"/>
            <w:shd w:val="clear" w:color="auto" w:fill="EBEBFF"/>
          </w:tcPr>
          <w:p w14:paraId="3C4BE93B" w14:textId="158F2173" w:rsidR="006F79D0" w:rsidRDefault="006F79D0" w:rsidP="00C5324A">
            <w:pPr>
              <w:contextualSpacing/>
            </w:pPr>
            <w:r>
              <w:t>LSFF</w:t>
            </w:r>
          </w:p>
        </w:tc>
        <w:tc>
          <w:tcPr>
            <w:tcW w:w="2340" w:type="dxa"/>
            <w:vMerge w:val="restart"/>
            <w:shd w:val="clear" w:color="auto" w:fill="EBEBFF"/>
          </w:tcPr>
          <w:p w14:paraId="473F5034" w14:textId="493ED419" w:rsidR="006F79D0" w:rsidRDefault="006F79D0" w:rsidP="00C5324A">
            <w:pPr>
              <w:contextualSpacing/>
            </w:pPr>
            <w:r>
              <w:t>Existing intervention program</w:t>
            </w:r>
          </w:p>
        </w:tc>
        <w:tc>
          <w:tcPr>
            <w:tcW w:w="2520" w:type="dxa"/>
            <w:shd w:val="clear" w:color="auto" w:fill="EBEBFF"/>
          </w:tcPr>
          <w:p w14:paraId="62F4B793" w14:textId="54F663ED" w:rsidR="006F79D0" w:rsidRDefault="006F79D0" w:rsidP="00C5324A">
            <w:pPr>
              <w:contextualSpacing/>
            </w:pPr>
            <w:r>
              <w:t>Status quo</w:t>
            </w:r>
          </w:p>
        </w:tc>
        <w:tc>
          <w:tcPr>
            <w:tcW w:w="2880" w:type="dxa"/>
            <w:shd w:val="clear" w:color="auto" w:fill="EBEBFF"/>
          </w:tcPr>
          <w:p w14:paraId="613376B0" w14:textId="31972387" w:rsidR="006F79D0" w:rsidRDefault="006F79D0" w:rsidP="00C5324A">
            <w:pPr>
              <w:contextualSpacing/>
            </w:pPr>
            <w:r>
              <w:t>Modeled fortification standards and compliance with standards held constant over the 10-year time horizon.</w:t>
            </w:r>
          </w:p>
        </w:tc>
        <w:tc>
          <w:tcPr>
            <w:tcW w:w="3235" w:type="dxa"/>
            <w:shd w:val="clear" w:color="auto" w:fill="EBEBFF"/>
          </w:tcPr>
          <w:p w14:paraId="0E5D3A8C" w14:textId="7EA4262E" w:rsidR="006F79D0" w:rsidRDefault="006F79D0" w:rsidP="00C5324A">
            <w:pPr>
              <w:contextualSpacing/>
            </w:pPr>
            <w:r>
              <w:t>Relevant when you want to model the cost and/or effectiveness of an existing program operating at current levels of compliance.</w:t>
            </w:r>
          </w:p>
        </w:tc>
      </w:tr>
      <w:tr w:rsidR="006F79D0" w14:paraId="10D2F621" w14:textId="77777777" w:rsidTr="00AB0C5B">
        <w:tc>
          <w:tcPr>
            <w:tcW w:w="1975" w:type="dxa"/>
            <w:vMerge/>
            <w:shd w:val="clear" w:color="auto" w:fill="EBEBFF"/>
          </w:tcPr>
          <w:p w14:paraId="57931063" w14:textId="77777777" w:rsidR="006F79D0" w:rsidRDefault="006F79D0" w:rsidP="00C5324A">
            <w:pPr>
              <w:contextualSpacing/>
            </w:pPr>
          </w:p>
        </w:tc>
        <w:tc>
          <w:tcPr>
            <w:tcW w:w="2340" w:type="dxa"/>
            <w:vMerge/>
            <w:shd w:val="clear" w:color="auto" w:fill="EBEBFF"/>
          </w:tcPr>
          <w:p w14:paraId="3FE88892" w14:textId="3C39A8EC" w:rsidR="006F79D0" w:rsidRDefault="006F79D0" w:rsidP="00C5324A">
            <w:pPr>
              <w:contextualSpacing/>
            </w:pPr>
          </w:p>
        </w:tc>
        <w:tc>
          <w:tcPr>
            <w:tcW w:w="2520" w:type="dxa"/>
            <w:shd w:val="clear" w:color="auto" w:fill="EBEBFF"/>
          </w:tcPr>
          <w:p w14:paraId="56CC2460" w14:textId="1430EF93" w:rsidR="006F79D0" w:rsidRDefault="006F79D0" w:rsidP="00C5324A">
            <w:pPr>
              <w:contextualSpacing/>
            </w:pPr>
            <w:r>
              <w:t>Improved compliance</w:t>
            </w:r>
          </w:p>
        </w:tc>
        <w:tc>
          <w:tcPr>
            <w:tcW w:w="2880" w:type="dxa"/>
            <w:shd w:val="clear" w:color="auto" w:fill="EBEBFF"/>
          </w:tcPr>
          <w:p w14:paraId="709C60D2" w14:textId="704A1283" w:rsidR="006F79D0" w:rsidRDefault="006F79D0" w:rsidP="00C5324A">
            <w:pPr>
              <w:contextualSpacing/>
            </w:pPr>
            <w:r>
              <w:t>Investment made during years 1-2 enhanced monitoring and evaluation. Modeled industry compliance levels scaled up over 10-year time horizon.</w:t>
            </w:r>
          </w:p>
        </w:tc>
        <w:tc>
          <w:tcPr>
            <w:tcW w:w="3235" w:type="dxa"/>
            <w:shd w:val="clear" w:color="auto" w:fill="EBEBFF"/>
          </w:tcPr>
          <w:p w14:paraId="3A3B5259" w14:textId="60EFF7DB" w:rsidR="006F79D0" w:rsidRDefault="006F79D0" w:rsidP="00C5324A">
            <w:pPr>
              <w:contextualSpacing/>
            </w:pPr>
            <w:r>
              <w:t xml:space="preserve">Relevant when you want to model the cost and/or effectiveness of an existing program if compliance with the standard improves to a specified level or a </w:t>
            </w:r>
            <w:r w:rsidR="00890FB0">
              <w:t xml:space="preserve">relatively </w:t>
            </w:r>
            <w:r>
              <w:t>new</w:t>
            </w:r>
            <w:r w:rsidR="00890FB0">
              <w:t>ly established</w:t>
            </w:r>
            <w:r>
              <w:t xml:space="preserve"> program is scaling up.</w:t>
            </w:r>
          </w:p>
        </w:tc>
      </w:tr>
      <w:tr w:rsidR="006F79D0" w14:paraId="4E2CAE34" w14:textId="77777777" w:rsidTr="00AB0C5B">
        <w:tc>
          <w:tcPr>
            <w:tcW w:w="1975" w:type="dxa"/>
            <w:vMerge/>
            <w:shd w:val="clear" w:color="auto" w:fill="EBEBFF"/>
          </w:tcPr>
          <w:p w14:paraId="083902A5" w14:textId="77777777" w:rsidR="006F79D0" w:rsidRDefault="006F79D0" w:rsidP="00C5324A">
            <w:pPr>
              <w:contextualSpacing/>
            </w:pPr>
          </w:p>
        </w:tc>
        <w:tc>
          <w:tcPr>
            <w:tcW w:w="2340" w:type="dxa"/>
            <w:vMerge/>
            <w:shd w:val="clear" w:color="auto" w:fill="EBEBFF"/>
          </w:tcPr>
          <w:p w14:paraId="0E271F54" w14:textId="5192C66B" w:rsidR="006F79D0" w:rsidRDefault="006F79D0" w:rsidP="00C5324A">
            <w:pPr>
              <w:contextualSpacing/>
            </w:pPr>
          </w:p>
        </w:tc>
        <w:tc>
          <w:tcPr>
            <w:tcW w:w="2520" w:type="dxa"/>
            <w:shd w:val="clear" w:color="auto" w:fill="EBEBFF"/>
          </w:tcPr>
          <w:p w14:paraId="0DE99383" w14:textId="2F65EDBF" w:rsidR="006F79D0" w:rsidRDefault="006F79D0" w:rsidP="00C5324A">
            <w:pPr>
              <w:contextualSpacing/>
            </w:pPr>
            <w:r>
              <w:t>Revision of existing standard</w:t>
            </w:r>
          </w:p>
        </w:tc>
        <w:tc>
          <w:tcPr>
            <w:tcW w:w="2880" w:type="dxa"/>
            <w:shd w:val="clear" w:color="auto" w:fill="EBEBFF"/>
          </w:tcPr>
          <w:p w14:paraId="54CCD2B1" w14:textId="576B8F9F" w:rsidR="006F79D0" w:rsidRDefault="006F79D0" w:rsidP="00C5324A">
            <w:pPr>
              <w:contextualSpacing/>
            </w:pPr>
            <w:r>
              <w:t>Investment made during years 1-2 to plan for and revise the national standard. Modeling in years 1-2 reflect</w:t>
            </w:r>
            <w:r w:rsidR="00692EA9">
              <w:t>s</w:t>
            </w:r>
            <w:r>
              <w:t xml:space="preserve"> the current standard, while </w:t>
            </w:r>
            <w:proofErr w:type="spellStart"/>
            <w:r>
              <w:t>years</w:t>
            </w:r>
            <w:proofErr w:type="spellEnd"/>
            <w:r>
              <w:t xml:space="preserve"> 3-10 reflect the revised standard.</w:t>
            </w:r>
          </w:p>
        </w:tc>
        <w:tc>
          <w:tcPr>
            <w:tcW w:w="3235" w:type="dxa"/>
            <w:shd w:val="clear" w:color="auto" w:fill="EBEBFF"/>
          </w:tcPr>
          <w:p w14:paraId="50BBC2CA" w14:textId="680EAFEB" w:rsidR="006F79D0" w:rsidRDefault="006F79D0" w:rsidP="00C5324A">
            <w:pPr>
              <w:contextualSpacing/>
            </w:pPr>
            <w:r>
              <w:t>Relevant when you want to model the cost and or effectiveness of modifying an existing national standard, such as a change to the fortification level, a change to the required micronutrient compound, or the addition of a new micronutrient to the standard.</w:t>
            </w:r>
          </w:p>
        </w:tc>
      </w:tr>
      <w:tr w:rsidR="006F79D0" w14:paraId="13EC300B" w14:textId="77777777" w:rsidTr="00AB0C5B">
        <w:tc>
          <w:tcPr>
            <w:tcW w:w="1975" w:type="dxa"/>
            <w:vMerge/>
            <w:shd w:val="clear" w:color="auto" w:fill="EBEBFF"/>
          </w:tcPr>
          <w:p w14:paraId="617D2DE6" w14:textId="77777777" w:rsidR="006F79D0" w:rsidRDefault="006F79D0" w:rsidP="00C5324A">
            <w:pPr>
              <w:contextualSpacing/>
            </w:pPr>
          </w:p>
        </w:tc>
        <w:tc>
          <w:tcPr>
            <w:tcW w:w="2340" w:type="dxa"/>
            <w:shd w:val="clear" w:color="auto" w:fill="EBEBFF"/>
          </w:tcPr>
          <w:p w14:paraId="1A56C4C5" w14:textId="00CE5ACD" w:rsidR="006F79D0" w:rsidRDefault="006F79D0" w:rsidP="00C5324A">
            <w:pPr>
              <w:contextualSpacing/>
            </w:pPr>
            <w:r>
              <w:t>Hypothetical intervention program</w:t>
            </w:r>
          </w:p>
        </w:tc>
        <w:tc>
          <w:tcPr>
            <w:tcW w:w="2520" w:type="dxa"/>
            <w:shd w:val="clear" w:color="auto" w:fill="EBEBFF"/>
          </w:tcPr>
          <w:p w14:paraId="0DC788D8" w14:textId="3CA2BBEC" w:rsidR="006F79D0" w:rsidRDefault="006F79D0" w:rsidP="00C5324A">
            <w:pPr>
              <w:contextualSpacing/>
            </w:pPr>
            <w:r>
              <w:t>New food vehicle</w:t>
            </w:r>
          </w:p>
        </w:tc>
        <w:tc>
          <w:tcPr>
            <w:tcW w:w="2880" w:type="dxa"/>
            <w:shd w:val="clear" w:color="auto" w:fill="EBEBFF"/>
          </w:tcPr>
          <w:p w14:paraId="4A1012FA" w14:textId="14698790" w:rsidR="006F79D0" w:rsidRDefault="006F79D0" w:rsidP="00C5324A">
            <w:pPr>
              <w:contextualSpacing/>
            </w:pPr>
            <w:r>
              <w:t>Investments made during years 1-2 to plan for, implement, and launch the fortification of a new food vehicle.</w:t>
            </w:r>
          </w:p>
          <w:p w14:paraId="3AD980B0" w14:textId="77777777" w:rsidR="006F79D0" w:rsidRDefault="006F79D0" w:rsidP="00C5324A">
            <w:pPr>
              <w:contextualSpacing/>
            </w:pPr>
          </w:p>
        </w:tc>
        <w:tc>
          <w:tcPr>
            <w:tcW w:w="3235" w:type="dxa"/>
            <w:shd w:val="clear" w:color="auto" w:fill="EBEBFF"/>
          </w:tcPr>
          <w:p w14:paraId="452ABEF2" w14:textId="6164B498" w:rsidR="006F79D0" w:rsidRDefault="006F79D0" w:rsidP="00C5324A">
            <w:pPr>
              <w:contextualSpacing/>
            </w:pPr>
            <w:r>
              <w:t xml:space="preserve">Relevant when you want to model the cost and/or effectiveness of introducing national standards for the fortification of a new food vehicle at assumed/potential levels of compliance. </w:t>
            </w:r>
          </w:p>
        </w:tc>
      </w:tr>
      <w:bookmarkEnd w:id="2"/>
      <w:tr w:rsidR="006F79D0" w14:paraId="455BD29E" w14:textId="77777777" w:rsidTr="00AB0C5B">
        <w:tc>
          <w:tcPr>
            <w:tcW w:w="1975" w:type="dxa"/>
            <w:vMerge w:val="restart"/>
            <w:shd w:val="clear" w:color="auto" w:fill="E5FDFF"/>
          </w:tcPr>
          <w:p w14:paraId="12169272" w14:textId="4E953108" w:rsidR="006F79D0" w:rsidRDefault="006F79D0" w:rsidP="00C5324A">
            <w:pPr>
              <w:contextualSpacing/>
            </w:pPr>
            <w:r>
              <w:t xml:space="preserve">Biofortification (via </w:t>
            </w:r>
            <w:r w:rsidR="00CF7E48">
              <w:t>crop</w:t>
            </w:r>
            <w:r>
              <w:t xml:space="preserve"> breeding)</w:t>
            </w:r>
          </w:p>
        </w:tc>
        <w:tc>
          <w:tcPr>
            <w:tcW w:w="2340" w:type="dxa"/>
            <w:vMerge w:val="restart"/>
            <w:shd w:val="clear" w:color="auto" w:fill="E5FDFF"/>
          </w:tcPr>
          <w:p w14:paraId="06FCED0B" w14:textId="7D9D0F95" w:rsidR="006F79D0" w:rsidRDefault="006F79D0" w:rsidP="00C5324A">
            <w:pPr>
              <w:contextualSpacing/>
            </w:pPr>
            <w:r>
              <w:t>Existing intervention program</w:t>
            </w:r>
          </w:p>
        </w:tc>
        <w:tc>
          <w:tcPr>
            <w:tcW w:w="2520" w:type="dxa"/>
            <w:shd w:val="clear" w:color="auto" w:fill="E5FDFF"/>
          </w:tcPr>
          <w:p w14:paraId="301E795E" w14:textId="4489463E" w:rsidR="006F79D0" w:rsidRDefault="006F79D0" w:rsidP="00C5324A">
            <w:pPr>
              <w:contextualSpacing/>
            </w:pPr>
            <w:r>
              <w:t>Status quo</w:t>
            </w:r>
          </w:p>
        </w:tc>
        <w:tc>
          <w:tcPr>
            <w:tcW w:w="2880" w:type="dxa"/>
            <w:shd w:val="clear" w:color="auto" w:fill="E5FDFF"/>
          </w:tcPr>
          <w:p w14:paraId="1C22D1BC" w14:textId="43BA0A4F" w:rsidR="006F79D0" w:rsidRDefault="006F79D0" w:rsidP="00C5324A">
            <w:pPr>
              <w:contextualSpacing/>
            </w:pPr>
            <w:r>
              <w:t>Modeled farmer adoption rates held constant over 10-year time horizon.</w:t>
            </w:r>
          </w:p>
        </w:tc>
        <w:tc>
          <w:tcPr>
            <w:tcW w:w="3235" w:type="dxa"/>
            <w:shd w:val="clear" w:color="auto" w:fill="E5FDFF"/>
          </w:tcPr>
          <w:p w14:paraId="7ED4D0D1" w14:textId="625E1792" w:rsidR="006F79D0" w:rsidRDefault="006F79D0" w:rsidP="00C5324A">
            <w:pPr>
              <w:contextualSpacing/>
            </w:pPr>
            <w:r>
              <w:t xml:space="preserve">Relevant when you want to model the cost and/or effectiveness of an existing </w:t>
            </w:r>
            <w:r>
              <w:lastRenderedPageBreak/>
              <w:t>program operating at current farmer adoption rates.</w:t>
            </w:r>
          </w:p>
        </w:tc>
      </w:tr>
      <w:tr w:rsidR="006F79D0" w14:paraId="11EBC79A" w14:textId="77777777" w:rsidTr="00AB0C5B">
        <w:tc>
          <w:tcPr>
            <w:tcW w:w="1975" w:type="dxa"/>
            <w:vMerge/>
            <w:shd w:val="clear" w:color="auto" w:fill="E5FDFF"/>
          </w:tcPr>
          <w:p w14:paraId="4AE0F310" w14:textId="77777777" w:rsidR="006F79D0" w:rsidRDefault="006F79D0" w:rsidP="00C5324A">
            <w:pPr>
              <w:contextualSpacing/>
            </w:pPr>
          </w:p>
        </w:tc>
        <w:tc>
          <w:tcPr>
            <w:tcW w:w="2340" w:type="dxa"/>
            <w:vMerge/>
            <w:shd w:val="clear" w:color="auto" w:fill="E5FDFF"/>
          </w:tcPr>
          <w:p w14:paraId="32D98860" w14:textId="77777777" w:rsidR="006F79D0" w:rsidRDefault="006F79D0" w:rsidP="00C5324A">
            <w:pPr>
              <w:contextualSpacing/>
            </w:pPr>
          </w:p>
        </w:tc>
        <w:tc>
          <w:tcPr>
            <w:tcW w:w="2520" w:type="dxa"/>
            <w:shd w:val="clear" w:color="auto" w:fill="E5FDFF"/>
          </w:tcPr>
          <w:p w14:paraId="5E51A35D" w14:textId="582D296B" w:rsidR="006F79D0" w:rsidRDefault="006F79D0" w:rsidP="00C5324A">
            <w:pPr>
              <w:contextualSpacing/>
            </w:pPr>
            <w:r>
              <w:t>Scale up</w:t>
            </w:r>
          </w:p>
        </w:tc>
        <w:tc>
          <w:tcPr>
            <w:tcW w:w="2880" w:type="dxa"/>
            <w:shd w:val="clear" w:color="auto" w:fill="E5FDFF"/>
          </w:tcPr>
          <w:p w14:paraId="7CF5147A" w14:textId="77C85FD9" w:rsidR="006F79D0" w:rsidRDefault="006F79D0" w:rsidP="00C5324A">
            <w:pPr>
              <w:contextualSpacing/>
            </w:pPr>
            <w:r>
              <w:t>Investments made during years 1-3 to promote farmer adopt of the biofortified crop. Modeled farmer adoption rates scaled up over 10-year time horizon.</w:t>
            </w:r>
          </w:p>
        </w:tc>
        <w:tc>
          <w:tcPr>
            <w:tcW w:w="3235" w:type="dxa"/>
            <w:shd w:val="clear" w:color="auto" w:fill="E5FDFF"/>
          </w:tcPr>
          <w:p w14:paraId="611F8986" w14:textId="5668D144" w:rsidR="006F79D0" w:rsidRDefault="006F79D0" w:rsidP="00C5324A">
            <w:pPr>
              <w:contextualSpacing/>
            </w:pPr>
            <w:r>
              <w:t>Relevant when you want to model the cost and/or effectiveness of an existing program if farmer adoption rates increase.</w:t>
            </w:r>
          </w:p>
        </w:tc>
      </w:tr>
      <w:tr w:rsidR="006F79D0" w14:paraId="5DFAAEDB" w14:textId="77777777" w:rsidTr="00AB0C5B">
        <w:tc>
          <w:tcPr>
            <w:tcW w:w="1975" w:type="dxa"/>
            <w:vMerge/>
            <w:shd w:val="clear" w:color="auto" w:fill="E5FDFF"/>
          </w:tcPr>
          <w:p w14:paraId="0BEA40F4" w14:textId="77777777" w:rsidR="006F79D0" w:rsidRDefault="006F79D0" w:rsidP="00C5324A">
            <w:pPr>
              <w:contextualSpacing/>
            </w:pPr>
          </w:p>
        </w:tc>
        <w:tc>
          <w:tcPr>
            <w:tcW w:w="2340" w:type="dxa"/>
            <w:shd w:val="clear" w:color="auto" w:fill="E5FDFF"/>
          </w:tcPr>
          <w:p w14:paraId="34CA8205" w14:textId="75998AE0" w:rsidR="006F79D0" w:rsidRDefault="006F79D0" w:rsidP="00C5324A">
            <w:pPr>
              <w:contextualSpacing/>
            </w:pPr>
            <w:r>
              <w:t>Hypothetical intervention program</w:t>
            </w:r>
          </w:p>
        </w:tc>
        <w:tc>
          <w:tcPr>
            <w:tcW w:w="2520" w:type="dxa"/>
            <w:shd w:val="clear" w:color="auto" w:fill="E5FDFF"/>
          </w:tcPr>
          <w:p w14:paraId="57EAC831" w14:textId="1D7623FA" w:rsidR="006F79D0" w:rsidRDefault="006F79D0" w:rsidP="00C5324A">
            <w:pPr>
              <w:contextualSpacing/>
            </w:pPr>
            <w:r>
              <w:t>New biofortified crop</w:t>
            </w:r>
          </w:p>
        </w:tc>
        <w:tc>
          <w:tcPr>
            <w:tcW w:w="2880" w:type="dxa"/>
            <w:shd w:val="clear" w:color="auto" w:fill="E5FDFF"/>
          </w:tcPr>
          <w:p w14:paraId="650ED97D" w14:textId="5D11EDF5" w:rsidR="006F79D0" w:rsidRDefault="006F79D0" w:rsidP="00C5324A">
            <w:pPr>
              <w:contextualSpacing/>
            </w:pPr>
            <w:r>
              <w:t>Investments made during years 1-3 to plan for and launch the release and promotion of the biofortified crop variety.</w:t>
            </w:r>
          </w:p>
        </w:tc>
        <w:tc>
          <w:tcPr>
            <w:tcW w:w="3235" w:type="dxa"/>
            <w:shd w:val="clear" w:color="auto" w:fill="E5FDFF"/>
          </w:tcPr>
          <w:p w14:paraId="05BA7A83" w14:textId="5D7459C3" w:rsidR="006F79D0" w:rsidRDefault="006F79D0" w:rsidP="00C5324A">
            <w:pPr>
              <w:contextualSpacing/>
            </w:pPr>
            <w:r>
              <w:t xml:space="preserve">Relevant when a biofortified crop variety is nearly ready for release and you want to model the cost and/or effectiveness of the new biofortified crop variety at assumed/potential farmer adoption rates.  </w:t>
            </w:r>
          </w:p>
        </w:tc>
      </w:tr>
      <w:tr w:rsidR="006F79D0" w14:paraId="05F911BF" w14:textId="77777777" w:rsidTr="00AB0C5B">
        <w:tc>
          <w:tcPr>
            <w:tcW w:w="1975" w:type="dxa"/>
            <w:vMerge w:val="restart"/>
            <w:shd w:val="clear" w:color="auto" w:fill="FFFEE6"/>
          </w:tcPr>
          <w:p w14:paraId="1D64A834" w14:textId="35CF4020" w:rsidR="006F79D0" w:rsidRDefault="006F79D0" w:rsidP="00C5324A">
            <w:pPr>
              <w:contextualSpacing/>
            </w:pPr>
            <w:r>
              <w:t>Agronomic biofortification</w:t>
            </w:r>
          </w:p>
        </w:tc>
        <w:tc>
          <w:tcPr>
            <w:tcW w:w="2340" w:type="dxa"/>
            <w:vMerge w:val="restart"/>
            <w:shd w:val="clear" w:color="auto" w:fill="FFFEE6"/>
          </w:tcPr>
          <w:p w14:paraId="3995A038" w14:textId="77777777" w:rsidR="006F79D0" w:rsidRDefault="006F79D0" w:rsidP="00C5324A">
            <w:pPr>
              <w:contextualSpacing/>
            </w:pPr>
            <w:r>
              <w:t>Existing intervention program</w:t>
            </w:r>
          </w:p>
        </w:tc>
        <w:tc>
          <w:tcPr>
            <w:tcW w:w="2520" w:type="dxa"/>
            <w:shd w:val="clear" w:color="auto" w:fill="FFFEE6"/>
          </w:tcPr>
          <w:p w14:paraId="3C304934" w14:textId="77777777" w:rsidR="006F79D0" w:rsidRDefault="006F79D0" w:rsidP="00C5324A">
            <w:pPr>
              <w:contextualSpacing/>
            </w:pPr>
            <w:r>
              <w:t>Status quo</w:t>
            </w:r>
          </w:p>
        </w:tc>
        <w:tc>
          <w:tcPr>
            <w:tcW w:w="2880" w:type="dxa"/>
            <w:shd w:val="clear" w:color="auto" w:fill="FFFEE6"/>
          </w:tcPr>
          <w:p w14:paraId="237526F6" w14:textId="77777777" w:rsidR="006F79D0" w:rsidRDefault="006F79D0" w:rsidP="00C5324A">
            <w:pPr>
              <w:contextualSpacing/>
            </w:pPr>
            <w:r>
              <w:t>Modeled farmer adoption rates held constant over 10-year time horizon.</w:t>
            </w:r>
          </w:p>
        </w:tc>
        <w:tc>
          <w:tcPr>
            <w:tcW w:w="3235" w:type="dxa"/>
            <w:shd w:val="clear" w:color="auto" w:fill="FFFEE6"/>
          </w:tcPr>
          <w:p w14:paraId="60646164" w14:textId="69E02325" w:rsidR="006F79D0" w:rsidRDefault="006F79D0" w:rsidP="00C5324A">
            <w:pPr>
              <w:contextualSpacing/>
            </w:pPr>
            <w:r>
              <w:t>Relevant when you want to model the cost and/or effectiveness of an existing program operating at current farmer adoption rates.</w:t>
            </w:r>
          </w:p>
        </w:tc>
      </w:tr>
      <w:tr w:rsidR="006F79D0" w14:paraId="37859483" w14:textId="77777777" w:rsidTr="00AB0C5B">
        <w:tc>
          <w:tcPr>
            <w:tcW w:w="1975" w:type="dxa"/>
            <w:vMerge/>
            <w:shd w:val="clear" w:color="auto" w:fill="FFFEE6"/>
          </w:tcPr>
          <w:p w14:paraId="3F2A8CC0" w14:textId="77777777" w:rsidR="006F79D0" w:rsidRDefault="006F79D0" w:rsidP="00C5324A">
            <w:pPr>
              <w:contextualSpacing/>
            </w:pPr>
          </w:p>
        </w:tc>
        <w:tc>
          <w:tcPr>
            <w:tcW w:w="2340" w:type="dxa"/>
            <w:vMerge/>
            <w:shd w:val="clear" w:color="auto" w:fill="FFFEE6"/>
          </w:tcPr>
          <w:p w14:paraId="5E667CB6" w14:textId="77777777" w:rsidR="006F79D0" w:rsidRDefault="006F79D0" w:rsidP="00C5324A">
            <w:pPr>
              <w:contextualSpacing/>
            </w:pPr>
          </w:p>
        </w:tc>
        <w:tc>
          <w:tcPr>
            <w:tcW w:w="2520" w:type="dxa"/>
            <w:shd w:val="clear" w:color="auto" w:fill="FFFEE6"/>
          </w:tcPr>
          <w:p w14:paraId="1CCB3F97" w14:textId="77777777" w:rsidR="006F79D0" w:rsidRDefault="006F79D0" w:rsidP="00C5324A">
            <w:pPr>
              <w:contextualSpacing/>
            </w:pPr>
            <w:r>
              <w:t>Scale up</w:t>
            </w:r>
          </w:p>
        </w:tc>
        <w:tc>
          <w:tcPr>
            <w:tcW w:w="2880" w:type="dxa"/>
            <w:shd w:val="clear" w:color="auto" w:fill="FFFEE6"/>
          </w:tcPr>
          <w:p w14:paraId="3C5345CB" w14:textId="0257B734" w:rsidR="006F79D0" w:rsidRDefault="006F79D0" w:rsidP="00C5324A">
            <w:pPr>
              <w:contextualSpacing/>
            </w:pPr>
            <w:r>
              <w:t>Investments made during years 1-2 to promote farmer adoption of agronomic biofortification. Modeled farmer adoption rates scaled up over 10-year time horizon.</w:t>
            </w:r>
          </w:p>
        </w:tc>
        <w:tc>
          <w:tcPr>
            <w:tcW w:w="3235" w:type="dxa"/>
            <w:shd w:val="clear" w:color="auto" w:fill="FFFEE6"/>
          </w:tcPr>
          <w:p w14:paraId="61A95097" w14:textId="19847BF9" w:rsidR="006F79D0" w:rsidRDefault="006F79D0" w:rsidP="00C5324A">
            <w:pPr>
              <w:contextualSpacing/>
            </w:pPr>
            <w:r>
              <w:t>Relevant when you want to model the cost and/or effectiveness of an existing program if farmer adoption rates increase.</w:t>
            </w:r>
          </w:p>
        </w:tc>
      </w:tr>
      <w:tr w:rsidR="006F79D0" w14:paraId="7AA687EF" w14:textId="77777777" w:rsidTr="00AB0C5B">
        <w:tc>
          <w:tcPr>
            <w:tcW w:w="1975" w:type="dxa"/>
            <w:vMerge/>
            <w:shd w:val="clear" w:color="auto" w:fill="FFFEE6"/>
          </w:tcPr>
          <w:p w14:paraId="1A9F2F66" w14:textId="77777777" w:rsidR="006F79D0" w:rsidRDefault="006F79D0" w:rsidP="00C5324A">
            <w:pPr>
              <w:contextualSpacing/>
            </w:pPr>
          </w:p>
        </w:tc>
        <w:tc>
          <w:tcPr>
            <w:tcW w:w="2340" w:type="dxa"/>
            <w:shd w:val="clear" w:color="auto" w:fill="FFFEE6"/>
          </w:tcPr>
          <w:p w14:paraId="67EA0C4E" w14:textId="77777777" w:rsidR="006F79D0" w:rsidRDefault="006F79D0" w:rsidP="00C5324A">
            <w:pPr>
              <w:contextualSpacing/>
            </w:pPr>
            <w:r>
              <w:t>Hypothetical intervention program</w:t>
            </w:r>
          </w:p>
        </w:tc>
        <w:tc>
          <w:tcPr>
            <w:tcW w:w="2520" w:type="dxa"/>
            <w:shd w:val="clear" w:color="auto" w:fill="FFFEE6"/>
          </w:tcPr>
          <w:p w14:paraId="18E70BA4" w14:textId="77777777" w:rsidR="006F79D0" w:rsidRDefault="006F79D0" w:rsidP="00C5324A">
            <w:pPr>
              <w:contextualSpacing/>
            </w:pPr>
            <w:r>
              <w:t>New biofortified crop</w:t>
            </w:r>
          </w:p>
        </w:tc>
        <w:tc>
          <w:tcPr>
            <w:tcW w:w="2880" w:type="dxa"/>
            <w:shd w:val="clear" w:color="auto" w:fill="FFFEE6"/>
          </w:tcPr>
          <w:p w14:paraId="72B65D5B" w14:textId="2B5E54C9" w:rsidR="006F79D0" w:rsidRDefault="006F79D0" w:rsidP="00C5324A">
            <w:pPr>
              <w:contextualSpacing/>
            </w:pPr>
            <w:r>
              <w:t>Investments made during years 1-2 to plan for and promote agronomic biofortification.</w:t>
            </w:r>
          </w:p>
        </w:tc>
        <w:tc>
          <w:tcPr>
            <w:tcW w:w="3235" w:type="dxa"/>
            <w:shd w:val="clear" w:color="auto" w:fill="FFFEE6"/>
          </w:tcPr>
          <w:p w14:paraId="59285089" w14:textId="1B1DCC39" w:rsidR="006F79D0" w:rsidRDefault="006F79D0" w:rsidP="00C5324A">
            <w:pPr>
              <w:contextualSpacing/>
            </w:pPr>
            <w:r>
              <w:t xml:space="preserve">Relevant when you want to model the cost and/or effectiveness of a new agronomic biofortification program at assumed/potential farmer adoption rates.  </w:t>
            </w:r>
          </w:p>
        </w:tc>
      </w:tr>
      <w:bookmarkEnd w:id="3"/>
    </w:tbl>
    <w:p w14:paraId="54F0E9BC" w14:textId="3943B2DB" w:rsidR="00F636A9" w:rsidRDefault="00F636A9" w:rsidP="00C5324A">
      <w:pPr>
        <w:contextualSpacing/>
      </w:pPr>
    </w:p>
    <w:p w14:paraId="75314210" w14:textId="77777777" w:rsidR="00F636A9" w:rsidRDefault="00F636A9" w:rsidP="00C5324A">
      <w:pPr>
        <w:contextualSpacing/>
      </w:pPr>
    </w:p>
    <w:p w14:paraId="2FAE0DFC" w14:textId="77777777" w:rsidR="00F636A9" w:rsidRDefault="00F636A9" w:rsidP="00C5324A">
      <w:pPr>
        <w:contextualSpacing/>
        <w:sectPr w:rsidR="00F636A9" w:rsidSect="00F636A9">
          <w:pgSz w:w="15840" w:h="12240" w:orient="landscape"/>
          <w:pgMar w:top="1440" w:right="1440" w:bottom="1440" w:left="1440" w:header="720" w:footer="720" w:gutter="0"/>
          <w:cols w:space="720"/>
          <w:docGrid w:linePitch="360"/>
        </w:sectPr>
      </w:pPr>
    </w:p>
    <w:p w14:paraId="0229AB65" w14:textId="429085D9" w:rsidR="004C611D" w:rsidRPr="004C611D" w:rsidRDefault="004E7F50" w:rsidP="00C5324A">
      <w:pPr>
        <w:contextualSpacing/>
        <w:rPr>
          <w:b/>
          <w:bCs/>
        </w:rPr>
      </w:pPr>
      <w:r>
        <w:rPr>
          <w:b/>
          <w:bCs/>
        </w:rPr>
        <w:lastRenderedPageBreak/>
        <w:t>Summary of m</w:t>
      </w:r>
      <w:r w:rsidR="004C611D" w:rsidRPr="004C611D">
        <w:rPr>
          <w:b/>
          <w:bCs/>
        </w:rPr>
        <w:t xml:space="preserve">ethods </w:t>
      </w:r>
      <w:r>
        <w:rPr>
          <w:b/>
          <w:bCs/>
        </w:rPr>
        <w:t>used in the cost and effectiveness module of the MAPS tool</w:t>
      </w:r>
    </w:p>
    <w:p w14:paraId="1FCAD13B" w14:textId="77777777" w:rsidR="004C611D" w:rsidRDefault="004C611D" w:rsidP="00C5324A">
      <w:pPr>
        <w:contextualSpacing/>
      </w:pPr>
    </w:p>
    <w:p w14:paraId="1A918E5B" w14:textId="53DD9F56" w:rsidR="00FD3D46" w:rsidRDefault="00FD3D46" w:rsidP="00C5324A">
      <w:pPr>
        <w:contextualSpacing/>
        <w:rPr>
          <w:i/>
          <w:iCs/>
        </w:rPr>
      </w:pPr>
      <w:r w:rsidRPr="004C611D">
        <w:rPr>
          <w:i/>
          <w:iCs/>
        </w:rPr>
        <w:t>Modeling costs in the MAPS tool</w:t>
      </w:r>
    </w:p>
    <w:p w14:paraId="78368D6A" w14:textId="77777777" w:rsidR="004C611D" w:rsidRPr="004C611D" w:rsidRDefault="004C611D" w:rsidP="00C5324A">
      <w:pPr>
        <w:contextualSpacing/>
        <w:rPr>
          <w:i/>
          <w:iCs/>
        </w:rPr>
      </w:pPr>
    </w:p>
    <w:p w14:paraId="6C1A94B4" w14:textId="7D8B1D05" w:rsidR="004E205F" w:rsidRDefault="004E205F" w:rsidP="004E205F">
      <w:pPr>
        <w:contextualSpacing/>
        <w:rPr>
          <w:lang w:val="en-GB"/>
        </w:rPr>
      </w:pPr>
      <w:r>
        <w:rPr>
          <w:lang w:val="en-GB"/>
        </w:rPr>
        <w:t>1. Type of costing and data sources</w:t>
      </w:r>
    </w:p>
    <w:p w14:paraId="5362664F" w14:textId="77777777" w:rsidR="004E205F" w:rsidRDefault="004E205F" w:rsidP="00C5324A">
      <w:pPr>
        <w:contextualSpacing/>
        <w:rPr>
          <w:lang w:val="en-GB"/>
        </w:rPr>
      </w:pPr>
    </w:p>
    <w:p w14:paraId="1AA84EFD" w14:textId="107C744F" w:rsidR="00C3030B" w:rsidRPr="00CC4467" w:rsidRDefault="003052C2" w:rsidP="00C5324A">
      <w:pPr>
        <w:contextualSpacing/>
        <w:rPr>
          <w:lang w:val="en-GB"/>
        </w:rPr>
      </w:pPr>
      <w:r>
        <w:rPr>
          <w:lang w:val="en-GB"/>
        </w:rPr>
        <w:t>For each type of micronutrient intervention, we have developed an</w:t>
      </w:r>
      <w:r w:rsidRPr="00DD423C">
        <w:rPr>
          <w:lang w:val="en-GB"/>
        </w:rPr>
        <w:t xml:space="preserve"> activity- and ingredients</w:t>
      </w:r>
      <w:r>
        <w:rPr>
          <w:lang w:val="en-GB"/>
        </w:rPr>
        <w:t>-</w:t>
      </w:r>
      <w:r w:rsidRPr="00DD423C">
        <w:rPr>
          <w:lang w:val="en-GB"/>
        </w:rPr>
        <w:t xml:space="preserve">based </w:t>
      </w:r>
      <w:r>
        <w:rPr>
          <w:lang w:val="en-GB"/>
        </w:rPr>
        <w:t>cost model to estimate the</w:t>
      </w:r>
      <w:r w:rsidR="009E17FB">
        <w:rPr>
          <w:lang w:val="en-GB"/>
        </w:rPr>
        <w:t xml:space="preserve"> cost of the intervention over a 10-year time horizon. That is, for each type of intervention, </w:t>
      </w:r>
      <w:r w:rsidRPr="00DD423C">
        <w:rPr>
          <w:lang w:val="en-GB"/>
        </w:rPr>
        <w:t>we have defined a series of activities required to undertake the intervention, from start-up to scale-up through annual operating activities. Then, for each activity, we</w:t>
      </w:r>
      <w:r w:rsidR="009E17FB">
        <w:rPr>
          <w:lang w:val="en-GB"/>
        </w:rPr>
        <w:t xml:space="preserve"> have</w:t>
      </w:r>
      <w:r w:rsidRPr="00DD423C">
        <w:rPr>
          <w:lang w:val="en-GB"/>
        </w:rPr>
        <w:t xml:space="preserve"> identified the types and quantities of inputs, or ingredients, that are required to execute each activity, </w:t>
      </w:r>
      <w:r w:rsidR="009E17FB">
        <w:rPr>
          <w:lang w:val="en-GB"/>
        </w:rPr>
        <w:t>including</w:t>
      </w:r>
      <w:r w:rsidRPr="00DD423C">
        <w:rPr>
          <w:lang w:val="en-GB"/>
        </w:rPr>
        <w:t xml:space="preserve"> equipment and supplies, personnel, etc.</w:t>
      </w:r>
      <w:r w:rsidR="00D325A5">
        <w:rPr>
          <w:lang w:val="en-GB"/>
        </w:rPr>
        <w:t xml:space="preserve"> The models are then populated with data relevant to the specific country context. </w:t>
      </w:r>
      <w:r w:rsidR="00CC4467">
        <w:rPr>
          <w:lang w:val="en-GB"/>
        </w:rPr>
        <w:t xml:space="preserve">It is important to note that the cost models </w:t>
      </w:r>
      <w:r w:rsidR="00F60449">
        <w:rPr>
          <w:lang w:val="en-GB"/>
        </w:rPr>
        <w:t>were</w:t>
      </w:r>
      <w:r w:rsidR="00CC4467">
        <w:rPr>
          <w:lang w:val="en-GB"/>
        </w:rPr>
        <w:t xml:space="preserve"> designed to estimate the </w:t>
      </w:r>
      <w:r w:rsidR="00CC4467">
        <w:rPr>
          <w:i/>
          <w:iCs/>
          <w:lang w:val="en-GB"/>
        </w:rPr>
        <w:t>additional</w:t>
      </w:r>
      <w:r w:rsidR="00CC4467">
        <w:rPr>
          <w:lang w:val="en-GB"/>
        </w:rPr>
        <w:t xml:space="preserve"> or </w:t>
      </w:r>
      <w:r w:rsidR="00CC4467">
        <w:rPr>
          <w:i/>
          <w:iCs/>
          <w:lang w:val="en-GB"/>
        </w:rPr>
        <w:t xml:space="preserve">incremental </w:t>
      </w:r>
      <w:r w:rsidR="00CC4467">
        <w:rPr>
          <w:lang w:val="en-GB"/>
        </w:rPr>
        <w:t xml:space="preserve">cost of the interventions and exclude </w:t>
      </w:r>
      <w:r w:rsidR="007B2302">
        <w:rPr>
          <w:lang w:val="en-GB"/>
        </w:rPr>
        <w:t>costs involved in the production</w:t>
      </w:r>
      <w:r w:rsidR="00E41F0A">
        <w:rPr>
          <w:lang w:val="en-GB"/>
        </w:rPr>
        <w:t xml:space="preserve"> and distribution</w:t>
      </w:r>
      <w:r w:rsidR="007B2302">
        <w:rPr>
          <w:lang w:val="en-GB"/>
        </w:rPr>
        <w:t xml:space="preserve"> of the food vehicle or crop in the absence of fortification or biofortification. LSFF intervention costs, for example, do not include the cost of</w:t>
      </w:r>
      <w:r w:rsidR="00F60449">
        <w:rPr>
          <w:lang w:val="en-GB"/>
        </w:rPr>
        <w:t xml:space="preserve"> raw materials or ingredients used to produce the </w:t>
      </w:r>
      <w:r w:rsidR="00E41F0A">
        <w:rPr>
          <w:lang w:val="en-GB"/>
        </w:rPr>
        <w:t>food vehicle itself</w:t>
      </w:r>
      <w:r w:rsidR="00F60449">
        <w:rPr>
          <w:lang w:val="en-GB"/>
        </w:rPr>
        <w:t xml:space="preserve"> (e.g., wheat, oil, salt, etc.) or the labor and management costs associated with producing the food vehicle. Similarly, biofortification costs do not include farmer labor or inputs that are typically employed in the cultivation of the non-biofortified variety of the crop.</w:t>
      </w:r>
      <w:r w:rsidR="00E41F0A">
        <w:rPr>
          <w:lang w:val="en-GB"/>
        </w:rPr>
        <w:t xml:space="preserve"> </w:t>
      </w:r>
    </w:p>
    <w:p w14:paraId="63457A97" w14:textId="77777777" w:rsidR="00C3030B" w:rsidRDefault="00C3030B" w:rsidP="00C5324A">
      <w:pPr>
        <w:contextualSpacing/>
        <w:rPr>
          <w:lang w:val="en-GB"/>
        </w:rPr>
      </w:pPr>
    </w:p>
    <w:p w14:paraId="22F60E52" w14:textId="097ADC21" w:rsidR="00377D4F" w:rsidRDefault="00C3030B" w:rsidP="00C5324A">
      <w:pPr>
        <w:contextualSpacing/>
        <w:rPr>
          <w:lang w:val="en-GB"/>
        </w:rPr>
      </w:pPr>
      <w:r>
        <w:rPr>
          <w:lang w:val="en-GB"/>
        </w:rPr>
        <w:t xml:space="preserve">The </w:t>
      </w:r>
      <w:r w:rsidR="00DF774A">
        <w:rPr>
          <w:lang w:val="en-GB"/>
        </w:rPr>
        <w:t xml:space="preserve">additional or incremental </w:t>
      </w:r>
      <w:r>
        <w:rPr>
          <w:lang w:val="en-GB"/>
        </w:rPr>
        <w:t xml:space="preserve">activities and ingredients </w:t>
      </w:r>
      <w:r w:rsidR="00DF774A">
        <w:rPr>
          <w:lang w:val="en-GB"/>
        </w:rPr>
        <w:t>required to execute each type of micronutrient intervention were</w:t>
      </w:r>
      <w:r w:rsidR="003052C2" w:rsidRPr="00DD423C">
        <w:rPr>
          <w:lang w:val="en-GB"/>
        </w:rPr>
        <w:t xml:space="preserve"> </w:t>
      </w:r>
      <w:r>
        <w:rPr>
          <w:lang w:val="en-GB"/>
        </w:rPr>
        <w:t xml:space="preserve">identified through a combination of literature reviews and interviews with international and local experts in LSFF and biofortification. </w:t>
      </w:r>
      <w:r w:rsidR="00DF774A">
        <w:rPr>
          <w:lang w:val="en-GB"/>
        </w:rPr>
        <w:t>Then, for</w:t>
      </w:r>
      <w:r w:rsidR="00D55309">
        <w:rPr>
          <w:lang w:val="en-GB"/>
        </w:rPr>
        <w:t xml:space="preserve"> Malawi and Ethiopia, country-specific data to populate each parameter of the cost models (including intervention characteristics, quantities</w:t>
      </w:r>
      <w:r w:rsidR="00AF1064">
        <w:rPr>
          <w:lang w:val="en-GB"/>
        </w:rPr>
        <w:t xml:space="preserve"> of inputs</w:t>
      </w:r>
      <w:r w:rsidR="00D55309">
        <w:rPr>
          <w:lang w:val="en-GB"/>
        </w:rPr>
        <w:t>,</w:t>
      </w:r>
      <w:r w:rsidR="00AF1064">
        <w:rPr>
          <w:lang w:val="en-GB"/>
        </w:rPr>
        <w:t xml:space="preserve"> unit costs or the value of each input,</w:t>
      </w:r>
      <w:r w:rsidR="00D55309">
        <w:rPr>
          <w:lang w:val="en-GB"/>
        </w:rPr>
        <w:t xml:space="preserve"> etc.), were based on local primary data collection (interviews with government, industry, local experts, and other stakeholders), review of existing budgets, online sources (e.g., </w:t>
      </w:r>
      <w:proofErr w:type="spellStart"/>
      <w:r w:rsidR="00D55309">
        <w:rPr>
          <w:lang w:val="en-GB"/>
        </w:rPr>
        <w:t>GFDx</w:t>
      </w:r>
      <w:proofErr w:type="spellEnd"/>
      <w:r w:rsidR="00D55309">
        <w:rPr>
          <w:lang w:val="en-GB"/>
        </w:rPr>
        <w:t xml:space="preserve">, the UNICEF supply catalogue, etc.), and the literature. The source of each parameter is documented in each cost model. </w:t>
      </w:r>
      <w:r w:rsidR="009C6062">
        <w:rPr>
          <w:lang w:val="en-GB"/>
        </w:rPr>
        <w:t xml:space="preserve">The sources do not identify specific individuals or organizations. More information about specific sources </w:t>
      </w:r>
      <w:r w:rsidR="00B846F8">
        <w:rPr>
          <w:lang w:val="en-GB"/>
        </w:rPr>
        <w:t xml:space="preserve">is available upon request. </w:t>
      </w:r>
      <w:r w:rsidR="00D55309">
        <w:rPr>
          <w:lang w:val="en-GB"/>
        </w:rPr>
        <w:t>Where no data source could be identified, the source is listed as “assumed” or “estimate”</w:t>
      </w:r>
      <w:r w:rsidR="005E7787">
        <w:rPr>
          <w:lang w:val="en-GB"/>
        </w:rPr>
        <w:t>, meaning that we were unable to identify a good source of data for that parameter and had to make an informed guess about its value.</w:t>
      </w:r>
      <w:r w:rsidR="00D55309">
        <w:rPr>
          <w:lang w:val="en-GB"/>
        </w:rPr>
        <w:t xml:space="preserve"> </w:t>
      </w:r>
      <w:r w:rsidR="00377D4F">
        <w:rPr>
          <w:lang w:val="en-GB"/>
        </w:rPr>
        <w:t xml:space="preserve">Note that for hypothetical interventions, default cost model parameters are based on both data collection relevant to the specific food vehicle or crop as well as imputed based on data collected on existing, related intervention program costs (e.g., if a country has an existing wheat flour fortification program but does not have a maize flour fortification program, some of the maize flour fortification cost modeling parameters may be borrowed from the wheat flour cost data). </w:t>
      </w:r>
    </w:p>
    <w:p w14:paraId="37188380" w14:textId="77777777" w:rsidR="003052C2" w:rsidRPr="00DD423C" w:rsidRDefault="003052C2" w:rsidP="00C5324A">
      <w:pPr>
        <w:contextualSpacing/>
        <w:rPr>
          <w:lang w:val="en-GB"/>
        </w:rPr>
      </w:pPr>
    </w:p>
    <w:p w14:paraId="163C57CF" w14:textId="77777777" w:rsidR="004E205F" w:rsidRDefault="004E205F" w:rsidP="00C5324A">
      <w:pPr>
        <w:contextualSpacing/>
        <w:rPr>
          <w:lang w:val="en-GB"/>
        </w:rPr>
      </w:pPr>
      <w:r>
        <w:rPr>
          <w:lang w:val="en-GB"/>
        </w:rPr>
        <w:t>2. Costing perspective</w:t>
      </w:r>
    </w:p>
    <w:p w14:paraId="614A4D26" w14:textId="77777777" w:rsidR="004E205F" w:rsidRDefault="004E205F" w:rsidP="00C5324A">
      <w:pPr>
        <w:contextualSpacing/>
        <w:rPr>
          <w:lang w:val="en-GB"/>
        </w:rPr>
      </w:pPr>
    </w:p>
    <w:p w14:paraId="512C53D8" w14:textId="5D771C3B" w:rsidR="00BA7ED0" w:rsidRDefault="00250D86" w:rsidP="00C5324A">
      <w:pPr>
        <w:contextualSpacing/>
        <w:rPr>
          <w:lang w:val="en-GB"/>
        </w:rPr>
      </w:pPr>
      <w:r>
        <w:rPr>
          <w:lang w:val="en-GB"/>
        </w:rPr>
        <w:t>By default,</w:t>
      </w:r>
      <w:r w:rsidR="003052C2" w:rsidRPr="00DD423C">
        <w:rPr>
          <w:lang w:val="en-GB"/>
        </w:rPr>
        <w:t xml:space="preserve"> intervention costs</w:t>
      </w:r>
      <w:r>
        <w:rPr>
          <w:lang w:val="en-GB"/>
        </w:rPr>
        <w:t xml:space="preserve"> are estimated</w:t>
      </w:r>
      <w:r w:rsidR="003052C2" w:rsidRPr="00DD423C">
        <w:rPr>
          <w:lang w:val="en-GB"/>
        </w:rPr>
        <w:t xml:space="preserve"> from a societal perspective</w:t>
      </w:r>
      <w:r>
        <w:rPr>
          <w:lang w:val="en-GB"/>
        </w:rPr>
        <w:t xml:space="preserve">, meaning </w:t>
      </w:r>
      <w:r w:rsidR="00C5324A" w:rsidRPr="3324A102">
        <w:rPr>
          <w:rFonts w:ascii="Calibri" w:eastAsia="Calibri" w:hAnsi="Calibri" w:cs="Calibri"/>
        </w:rPr>
        <w:t>that the economic value of all resources used in providing and accessing an intervention are accounted for, regardless of who incurs them</w:t>
      </w:r>
      <w:r w:rsidR="00C5324A">
        <w:rPr>
          <w:rFonts w:ascii="Calibri" w:eastAsia="Calibri" w:hAnsi="Calibri" w:cs="Calibri"/>
        </w:rPr>
        <w:t xml:space="preserve"> </w:t>
      </w:r>
      <w:r w:rsidR="00C5324A">
        <w:rPr>
          <w:rFonts w:ascii="Calibri" w:eastAsia="Calibri" w:hAnsi="Calibri" w:cs="Calibri"/>
        </w:rPr>
        <w:fldChar w:fldCharType="begin"/>
      </w:r>
      <w:r w:rsidR="00C5324A">
        <w:rPr>
          <w:rFonts w:ascii="Calibri" w:eastAsia="Calibri" w:hAnsi="Calibri" w:cs="Calibri"/>
        </w:rPr>
        <w:instrText xml:space="preserve"> ADDIN EN.CITE &lt;EndNote&gt;&lt;Cite&gt;&lt;Author&gt;Sanders&lt;/Author&gt;&lt;Year&gt;2016&lt;/Year&gt;&lt;RecNum&gt;684&lt;/RecNum&gt;&lt;DisplayText&gt;(Sanders, Neumann, Basu et al., 2016)&lt;/DisplayText&gt;&lt;record&gt;&lt;rec-number&gt;684&lt;/rec-number&gt;&lt;foreign-keys&gt;&lt;key app="EN" db-id="rwtwzsp5h5w5zjerv9lpadeye5rztxxtdzez" timestamp="1644195005" guid="a64a6ff0-be78-4674-b0b0-39b420d5b43f"&gt;684&lt;/key&gt;&lt;/foreign-keys&gt;&lt;ref-type name="Journal Article"&gt;17&lt;/ref-type&gt;&lt;contributors&gt;&lt;authors&gt;&lt;author&gt;Sanders, Gillian D.&lt;/author&gt;&lt;author&gt;Neumann, Peter J.&lt;/author&gt;&lt;author&gt;Basu, Anirban&lt;/author&gt;&lt;author&gt;Brock, Dan W.&lt;/author&gt;&lt;author&gt;Feeny, David&lt;/author&gt;&lt;author&gt;Krahn, Murray&lt;/author&gt;&lt;author&gt;Kuntz, Karen M.&lt;/author&gt;&lt;author&gt;Meltzer, David O.&lt;/author&gt;&lt;author&gt;Owens, Douglas K.&lt;/author&gt;&lt;author&gt;Prosser, Lisa A.&lt;/author&gt;&lt;author&gt;Salomon, Joshua A.&lt;/author&gt;&lt;author&gt;Sculpher, Mark J.&lt;/author&gt;&lt;author&gt;Trikalinos, Thomas A.&lt;/author&gt;&lt;author&gt;Russell, Louise B.&lt;/author&gt;&lt;author&gt;Siegel, Joanna E.&lt;/author&gt;&lt;author&gt;Ganiats, Theodore G.&lt;/author&gt;&lt;/authors&gt;&lt;/contributors&gt;&lt;titles&gt;&lt;title&gt;Recommendations for Conduct, Methodological Practices, and Reporting of Cost-effectiveness Analyses: Second Panel on Cost-Effectiveness in Health and Medicine&lt;/title&gt;&lt;secondary-title&gt;JAMA&lt;/secondary-title&gt;&lt;/titles&gt;&lt;periodical&gt;&lt;full-title&gt;JAMA&lt;/full-title&gt;&lt;/periodical&gt;&lt;pages&gt;1093-1103&lt;/pages&gt;&lt;volume&gt;316&lt;/volume&gt;&lt;number&gt;10&lt;/number&gt;&lt;dates&gt;&lt;year&gt;2016&lt;/year&gt;&lt;/dates&gt;&lt;isbn&gt;0098-7484&lt;/isbn&gt;&lt;urls&gt;&lt;related-urls&gt;&lt;url&gt;https://doi.org/10.1001/jama.2016.12195&lt;/url&gt;&lt;/related-urls&gt;&lt;/urls&gt;&lt;electronic-resource-num&gt;10.1001/jama.2016.12195&lt;/electronic-resource-num&gt;&lt;access-date&gt;2/7/2022&lt;/access-date&gt;&lt;/record&gt;&lt;/Cite&gt;&lt;/EndNote&gt;</w:instrText>
      </w:r>
      <w:r w:rsidR="00C5324A">
        <w:rPr>
          <w:rFonts w:ascii="Calibri" w:eastAsia="Calibri" w:hAnsi="Calibri" w:cs="Calibri"/>
        </w:rPr>
        <w:fldChar w:fldCharType="separate"/>
      </w:r>
      <w:r w:rsidR="00C5324A">
        <w:rPr>
          <w:rFonts w:ascii="Calibri" w:eastAsia="Calibri" w:hAnsi="Calibri" w:cs="Calibri"/>
          <w:noProof/>
        </w:rPr>
        <w:t>(Sanders, Neumann, Basu et al., 2016)</w:t>
      </w:r>
      <w:r w:rsidR="00C5324A">
        <w:rPr>
          <w:rFonts w:ascii="Calibri" w:eastAsia="Calibri" w:hAnsi="Calibri" w:cs="Calibri"/>
        </w:rPr>
        <w:fldChar w:fldCharType="end"/>
      </w:r>
      <w:r>
        <w:rPr>
          <w:lang w:val="en-GB"/>
        </w:rPr>
        <w:t xml:space="preserve">. As such, the cost estimates include costs </w:t>
      </w:r>
      <w:r w:rsidR="00BA7ED0">
        <w:rPr>
          <w:lang w:val="en-GB"/>
        </w:rPr>
        <w:t xml:space="preserve">potentially </w:t>
      </w:r>
      <w:r>
        <w:rPr>
          <w:lang w:val="en-GB"/>
        </w:rPr>
        <w:t xml:space="preserve">paid by industry, the government, civil society (aid and donor organizations, NGOs, etc.), farmers, consumers, etc. </w:t>
      </w:r>
      <w:r w:rsidR="00BA7ED0">
        <w:rPr>
          <w:lang w:val="en-GB"/>
        </w:rPr>
        <w:t xml:space="preserve">Note that because the stakeholder groups that ultimately pays each cost is not necessarily know (e.g., </w:t>
      </w:r>
      <w:r w:rsidR="003F1987">
        <w:rPr>
          <w:lang w:val="en-GB"/>
        </w:rPr>
        <w:t xml:space="preserve">what proportion of </w:t>
      </w:r>
      <w:r w:rsidR="00BA7ED0">
        <w:rPr>
          <w:lang w:val="en-GB"/>
        </w:rPr>
        <w:t>LSFF premix costs will be passed on to consumers, what proportion of industry equipment costs might directly paid by industry vs subsidized by the government or an NGO, etc.</w:t>
      </w:r>
      <w:r w:rsidR="003F1987">
        <w:rPr>
          <w:lang w:val="en-GB"/>
        </w:rPr>
        <w:t xml:space="preserve">, whether the incremental cost of a biofortified seed variety will be paid for by farmers or </w:t>
      </w:r>
      <w:r w:rsidR="003F1987">
        <w:rPr>
          <w:lang w:val="en-GB"/>
        </w:rPr>
        <w:lastRenderedPageBreak/>
        <w:t>subsidized by the government, etc.</w:t>
      </w:r>
      <w:r w:rsidR="00BA7ED0">
        <w:rPr>
          <w:lang w:val="en-GB"/>
        </w:rPr>
        <w:t xml:space="preserve">), in the cost models we intentionally avoid assigning costs to specific stakeholder groups and instead refer to “industry-related” costs, “government-related” costs, etc. </w:t>
      </w:r>
    </w:p>
    <w:p w14:paraId="147C9945" w14:textId="77777777" w:rsidR="00BA7ED0" w:rsidRDefault="00BA7ED0" w:rsidP="00C5324A">
      <w:pPr>
        <w:contextualSpacing/>
        <w:rPr>
          <w:lang w:val="en-GB"/>
        </w:rPr>
      </w:pPr>
    </w:p>
    <w:p w14:paraId="4279A256" w14:textId="2C9969CD" w:rsidR="003052C2" w:rsidRDefault="009C6062" w:rsidP="00C5324A">
      <w:pPr>
        <w:contextualSpacing/>
        <w:rPr>
          <w:lang w:val="en-GB"/>
        </w:rPr>
      </w:pPr>
      <w:r>
        <w:rPr>
          <w:lang w:val="en-GB"/>
        </w:rPr>
        <w:t xml:space="preserve">For users who wish to estimate costs from a narrower perspective (e.g., government perspective), this is possible by zeroing out costs in the cost model that are expected to be paid by other stakeholder groups. </w:t>
      </w:r>
    </w:p>
    <w:p w14:paraId="14172696" w14:textId="57300FD3" w:rsidR="009C6062" w:rsidRDefault="009C6062" w:rsidP="00C5324A">
      <w:pPr>
        <w:contextualSpacing/>
        <w:rPr>
          <w:lang w:val="en-GB"/>
        </w:rPr>
      </w:pPr>
    </w:p>
    <w:p w14:paraId="57F90386" w14:textId="77777777" w:rsidR="004E205F" w:rsidRDefault="004E205F" w:rsidP="00C5324A">
      <w:pPr>
        <w:contextualSpacing/>
        <w:rPr>
          <w:rFonts w:ascii="Calibri" w:eastAsia="Calibri" w:hAnsi="Calibri" w:cs="Calibri"/>
        </w:rPr>
      </w:pPr>
      <w:r>
        <w:rPr>
          <w:rFonts w:ascii="Calibri" w:eastAsia="Calibri" w:hAnsi="Calibri" w:cs="Calibri"/>
        </w:rPr>
        <w:t>3. Economic costs</w:t>
      </w:r>
    </w:p>
    <w:p w14:paraId="00846CBA" w14:textId="77777777" w:rsidR="004E205F" w:rsidRDefault="004E205F" w:rsidP="00C5324A">
      <w:pPr>
        <w:contextualSpacing/>
        <w:rPr>
          <w:rFonts w:ascii="Calibri" w:eastAsia="Calibri" w:hAnsi="Calibri" w:cs="Calibri"/>
        </w:rPr>
      </w:pPr>
    </w:p>
    <w:p w14:paraId="69926574" w14:textId="19D21830" w:rsidR="00C5324A" w:rsidRDefault="00755B83" w:rsidP="00C5324A">
      <w:pPr>
        <w:contextualSpacing/>
        <w:rPr>
          <w:rFonts w:ascii="Calibri" w:eastAsia="Calibri" w:hAnsi="Calibri" w:cs="Calibri"/>
        </w:rPr>
      </w:pPr>
      <w:r>
        <w:rPr>
          <w:rFonts w:ascii="Calibri" w:eastAsia="Calibri" w:hAnsi="Calibri" w:cs="Calibri"/>
        </w:rPr>
        <w:t xml:space="preserve">Intervention costs also reflect the economic </w:t>
      </w:r>
      <w:r w:rsidR="00C5324A">
        <w:rPr>
          <w:rFonts w:ascii="Calibri" w:eastAsia="Calibri" w:hAnsi="Calibri" w:cs="Calibri"/>
        </w:rPr>
        <w:t xml:space="preserve">(vs financial) </w:t>
      </w:r>
      <w:r>
        <w:rPr>
          <w:rFonts w:ascii="Calibri" w:eastAsia="Calibri" w:hAnsi="Calibri" w:cs="Calibri"/>
        </w:rPr>
        <w:t>cost of inputs, meaning that the value</w:t>
      </w:r>
      <w:r w:rsidR="009C6062" w:rsidRPr="3324A102">
        <w:rPr>
          <w:rFonts w:ascii="Calibri" w:eastAsia="Calibri" w:hAnsi="Calibri" w:cs="Calibri"/>
        </w:rPr>
        <w:t xml:space="preserve"> </w:t>
      </w:r>
      <w:r>
        <w:rPr>
          <w:rFonts w:ascii="Calibri" w:eastAsia="Calibri" w:hAnsi="Calibri" w:cs="Calibri"/>
        </w:rPr>
        <w:t>represents the opportunity cost of the input</w:t>
      </w:r>
      <w:r w:rsidR="00AF1064">
        <w:rPr>
          <w:rFonts w:ascii="Calibri" w:eastAsia="Calibri" w:hAnsi="Calibri" w:cs="Calibri"/>
        </w:rPr>
        <w:t xml:space="preserve">, or the </w:t>
      </w:r>
      <w:r w:rsidR="00AF1064" w:rsidRPr="3324A102">
        <w:rPr>
          <w:rFonts w:ascii="Calibri" w:eastAsia="Calibri" w:hAnsi="Calibri" w:cs="Calibri"/>
        </w:rPr>
        <w:t xml:space="preserve">value of </w:t>
      </w:r>
      <w:r w:rsidR="00AF1064">
        <w:rPr>
          <w:rFonts w:ascii="Calibri" w:eastAsia="Calibri" w:hAnsi="Calibri" w:cs="Calibri"/>
        </w:rPr>
        <w:t>the</w:t>
      </w:r>
      <w:r w:rsidR="00AF1064" w:rsidRPr="3324A102">
        <w:rPr>
          <w:rFonts w:ascii="Calibri" w:eastAsia="Calibri" w:hAnsi="Calibri" w:cs="Calibri"/>
        </w:rPr>
        <w:t xml:space="preserve"> input in its next best alternative use</w:t>
      </w:r>
      <w:r w:rsidR="00C5324A">
        <w:rPr>
          <w:rFonts w:ascii="Calibri" w:eastAsia="Calibri" w:hAnsi="Calibri" w:cs="Calibri"/>
        </w:rPr>
        <w:t xml:space="preserve"> </w:t>
      </w:r>
      <w:r w:rsidR="00C5324A">
        <w:rPr>
          <w:rFonts w:ascii="Calibri" w:eastAsia="Calibri" w:hAnsi="Calibri" w:cs="Calibri"/>
        </w:rPr>
        <w:fldChar w:fldCharType="begin">
          <w:fldData xml:space="preserve">PEVuZE5vdGU+PENpdGU+PEF1dGhvcj5UdXJuZXI8L0F1dGhvcj48WWVhcj4yMDIzPC9ZZWFyPjxS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=
</w:fldData>
        </w:fldChar>
      </w:r>
      <w:r w:rsidR="00AF78B4">
        <w:rPr>
          <w:rFonts w:ascii="Calibri" w:eastAsia="Calibri" w:hAnsi="Calibri" w:cs="Calibri"/>
        </w:rPr>
        <w:instrText xml:space="preserve"> ADDIN EN.CITE </w:instrText>
      </w:r>
      <w:r w:rsidR="00AF78B4">
        <w:rPr>
          <w:rFonts w:ascii="Calibri" w:eastAsia="Calibri" w:hAnsi="Calibri" w:cs="Calibri"/>
        </w:rPr>
        <w:fldChar w:fldCharType="begin">
          <w:fldData xml:space="preserve">PEVuZE5vdGU+PENpdGU+PEF1dGhvcj5UdXJuZXI8L0F1dGhvcj48WWVhcj4yMDIzPC9ZZWFyPjxS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=
</w:fldData>
        </w:fldChar>
      </w:r>
      <w:r w:rsidR="00AF78B4">
        <w:rPr>
          <w:rFonts w:ascii="Calibri" w:eastAsia="Calibri" w:hAnsi="Calibri" w:cs="Calibri"/>
        </w:rPr>
        <w:instrText xml:space="preserve"> ADDIN EN.CITE.DATA </w:instrText>
      </w:r>
      <w:r w:rsidR="00AF78B4">
        <w:rPr>
          <w:rFonts w:ascii="Calibri" w:eastAsia="Calibri" w:hAnsi="Calibri" w:cs="Calibri"/>
        </w:rPr>
      </w:r>
      <w:r w:rsidR="00AF78B4">
        <w:rPr>
          <w:rFonts w:ascii="Calibri" w:eastAsia="Calibri" w:hAnsi="Calibri" w:cs="Calibri"/>
        </w:rPr>
        <w:fldChar w:fldCharType="end"/>
      </w:r>
      <w:r w:rsidR="00C5324A">
        <w:rPr>
          <w:rFonts w:ascii="Calibri" w:eastAsia="Calibri" w:hAnsi="Calibri" w:cs="Calibri"/>
        </w:rPr>
      </w:r>
      <w:r w:rsidR="00C5324A">
        <w:rPr>
          <w:rFonts w:ascii="Calibri" w:eastAsia="Calibri" w:hAnsi="Calibri" w:cs="Calibri"/>
        </w:rPr>
        <w:fldChar w:fldCharType="separate"/>
      </w:r>
      <w:r w:rsidR="00C5324A">
        <w:rPr>
          <w:rFonts w:ascii="Calibri" w:eastAsia="Calibri" w:hAnsi="Calibri" w:cs="Calibri"/>
          <w:noProof/>
        </w:rPr>
        <w:t>(Turner, Sandmann, Downey et al., 2023; World Health Organization, 2003)</w:t>
      </w:r>
      <w:r w:rsidR="00C5324A">
        <w:rPr>
          <w:rFonts w:ascii="Calibri" w:eastAsia="Calibri" w:hAnsi="Calibri" w:cs="Calibri"/>
        </w:rPr>
        <w:fldChar w:fldCharType="end"/>
      </w:r>
      <w:r w:rsidR="00C5324A">
        <w:rPr>
          <w:rFonts w:ascii="Calibri" w:eastAsia="Calibri" w:hAnsi="Calibri" w:cs="Calibri"/>
        </w:rPr>
        <w:t>.</w:t>
      </w:r>
      <w:r w:rsidR="009C6062" w:rsidRPr="3324A102">
        <w:rPr>
          <w:rFonts w:ascii="Calibri" w:eastAsia="Calibri" w:hAnsi="Calibri" w:cs="Calibri"/>
        </w:rPr>
        <w:t xml:space="preserve"> For inputs that have a market value, such as paid labor, the economic cost may be the same as the </w:t>
      </w:r>
      <w:r w:rsidR="00AF1064">
        <w:t>financial cost.</w:t>
      </w:r>
      <w:r w:rsidR="009C6062" w:rsidRPr="3324A102">
        <w:rPr>
          <w:rFonts w:ascii="Calibri" w:eastAsia="Calibri" w:hAnsi="Calibri" w:cs="Calibri"/>
        </w:rPr>
        <w:t xml:space="preserve"> However, for inputs that are not paid for (e.g., volunteer labor or household time to participate in an intervention) the economic cost of the input is the input’s value in its next best alternative use. </w:t>
      </w:r>
      <w:r w:rsidR="00C5324A">
        <w:rPr>
          <w:rFonts w:ascii="Calibri" w:eastAsia="Calibri" w:hAnsi="Calibri" w:cs="Calibri"/>
        </w:rPr>
        <w:t>Similarly, for</w:t>
      </w:r>
      <w:r w:rsidR="004B2433">
        <w:rPr>
          <w:rFonts w:ascii="Calibri" w:eastAsia="Calibri" w:hAnsi="Calibri" w:cs="Calibri"/>
        </w:rPr>
        <w:t xml:space="preserve"> capital costs such as equipment, the annualized economic cost accounts not only for the expected useful life of the capital good but also the assumed discount rate (3% by default) to account for the opportunity cost of using the equipment for the intervention.</w:t>
      </w:r>
      <w:r w:rsidR="00C5324A">
        <w:rPr>
          <w:rFonts w:ascii="Calibri" w:eastAsia="Calibri" w:hAnsi="Calibri" w:cs="Calibri"/>
        </w:rPr>
        <w:t xml:space="preserve"> In the tool, capital costs are annualized using the following equation</w:t>
      </w:r>
      <w:r w:rsidR="004E205F">
        <w:rPr>
          <w:rFonts w:ascii="Calibri" w:eastAsia="Calibri" w:hAnsi="Calibri" w:cs="Calibri"/>
        </w:rPr>
        <w:t xml:space="preserve"> </w:t>
      </w:r>
      <w:r w:rsidR="004E205F">
        <w:rPr>
          <w:rFonts w:ascii="Calibri" w:eastAsia="Calibri" w:hAnsi="Calibri" w:cs="Calibri"/>
        </w:rPr>
        <w:fldChar w:fldCharType="begin"/>
      </w:r>
      <w:r w:rsidR="004E205F">
        <w:rPr>
          <w:rFonts w:ascii="Calibri" w:eastAsia="Calibri" w:hAnsi="Calibri" w:cs="Calibri"/>
        </w:rPr>
        <w:instrText xml:space="preserve"> ADDIN EN.CITE &lt;EndNote&gt;&lt;Cite&gt;&lt;Author&gt;World Health Organization&lt;/Author&gt;&lt;Year&gt;2003&lt;/Year&gt;&lt;RecNum&gt;252&lt;/RecNum&gt;&lt;DisplayText&gt;(World Health Organization, 2003)&lt;/DisplayText&gt;&lt;record&gt;&lt;rec-number&gt;252&lt;/rec-number&gt;&lt;foreign-keys&gt;&lt;key app="EN" db-id="rwtwzsp5h5w5zjerv9lpadeye5rztxxtdzez" timestamp="1579212881" guid="172193f0-4767-4aa3-bc6b-2d5731a0ec5f"&gt;252&lt;/key&gt;&lt;/foreign-keys&gt;&lt;ref-type name="Report"&gt;27&lt;/ref-type&gt;&lt;contributors&gt;&lt;authors&gt;&lt;author&gt;World Health Organization,&lt;/author&gt;&lt;/authors&gt;&lt;secondary-authors&gt;&lt;author&gt;Tan-Torres Edejer, T&lt;/author&gt;&lt;author&gt;Baltussen. R.&lt;/author&gt;&lt;author&gt;Adams, T.&lt;/author&gt;&lt;author&gt;Hutubessy, R.&lt;/author&gt;&lt;author&gt;Acharya, A.&lt;/author&gt;&lt;author&gt;Evans, D. B.&lt;/author&gt;&lt;author&gt;Murray, C. J.L.&lt;/author&gt;&lt;/secondary-authors&gt;&lt;tertiary-authors&gt;&lt;author&gt;World Health Organization&lt;/author&gt;&lt;/tertiary-authors&gt;&lt;/contributors&gt;&lt;titles&gt;&lt;title&gt;Making Choices in Health: WHO Guide to Cost-Effectiveness Analysis&lt;/title&gt;&lt;/titles&gt;&lt;dates&gt;&lt;year&gt;2003&lt;/year&gt;&lt;/dates&gt;&lt;pub-location&gt;Geneva, Switzerland&lt;/pub-location&gt;&lt;urls&gt;&lt;/urls&gt;&lt;/record&gt;&lt;/Cite&gt;&lt;/EndNote&gt;</w:instrText>
      </w:r>
      <w:r w:rsidR="004E205F">
        <w:rPr>
          <w:rFonts w:ascii="Calibri" w:eastAsia="Calibri" w:hAnsi="Calibri" w:cs="Calibri"/>
        </w:rPr>
        <w:fldChar w:fldCharType="separate"/>
      </w:r>
      <w:r w:rsidR="004E205F">
        <w:rPr>
          <w:rFonts w:ascii="Calibri" w:eastAsia="Calibri" w:hAnsi="Calibri" w:cs="Calibri"/>
          <w:noProof/>
        </w:rPr>
        <w:t>(World Health Organization, 2003)</w:t>
      </w:r>
      <w:r w:rsidR="004E205F">
        <w:rPr>
          <w:rFonts w:ascii="Calibri" w:eastAsia="Calibri" w:hAnsi="Calibri" w:cs="Calibri"/>
        </w:rPr>
        <w:fldChar w:fldCharType="end"/>
      </w:r>
      <w:r w:rsidR="00C5324A">
        <w:rPr>
          <w:rFonts w:ascii="Calibri" w:eastAsia="Calibri" w:hAnsi="Calibri" w:cs="Calibri"/>
        </w:rPr>
        <w:t>:</w:t>
      </w:r>
      <w:r w:rsidR="004B2433">
        <w:rPr>
          <w:rFonts w:ascii="Calibri" w:eastAsia="Calibri" w:hAnsi="Calibri" w:cs="Calibri"/>
        </w:rPr>
        <w:t xml:space="preserve"> </w:t>
      </w:r>
    </w:p>
    <w:p w14:paraId="093D68C6" w14:textId="13E92EC0" w:rsidR="004E205F" w:rsidRDefault="004E205F" w:rsidP="00C5324A">
      <w:pPr>
        <w:contextualSpacing/>
        <w:rPr>
          <w:rFonts w:ascii="Calibri" w:eastAsia="Calibri" w:hAnsi="Calibri" w:cs="Calibri"/>
        </w:rPr>
      </w:pPr>
    </w:p>
    <w:p w14:paraId="7E72F493" w14:textId="5B07FD0B" w:rsidR="004E205F" w:rsidRPr="00500C28" w:rsidRDefault="004E205F" w:rsidP="004E205F">
      <w:pPr>
        <w:autoSpaceDE w:val="0"/>
        <w:autoSpaceDN w:val="0"/>
        <w:adjustRightInd w:val="0"/>
        <w:spacing w:line="480" w:lineRule="auto"/>
        <w:rPr>
          <w:rFonts w:ascii="Times New Roman" w:eastAsiaTheme="minorEastAsia" w:hAnsi="Times New Roman"/>
          <w:color w:val="231F20"/>
          <w:sz w:val="24"/>
        </w:rPr>
      </w:pPr>
      <m:oMathPara>
        <m:oMath>
          <m:r>
            <w:rPr>
              <w:rFonts w:ascii="Cambria Math" w:hAnsi="Cambria Math"/>
              <w:color w:val="231F20"/>
              <w:sz w:val="24"/>
            </w:rPr>
            <m:t>E=</m:t>
          </m:r>
          <m:f>
            <m:fPr>
              <m:ctrlPr>
                <w:rPr>
                  <w:rFonts w:ascii="Cambria Math" w:hAnsi="Cambria Math"/>
                  <w:i/>
                  <w:color w:val="231F20"/>
                  <w:sz w:val="24"/>
                </w:rPr>
              </m:ctrlPr>
            </m:fPr>
            <m:num>
              <m:r>
                <w:rPr>
                  <w:rFonts w:ascii="Cambria Math" w:hAnsi="Cambria Math"/>
                  <w:color w:val="231F20"/>
                  <w:sz w:val="24"/>
                </w:rPr>
                <m:t>P</m:t>
              </m:r>
            </m:num>
            <m:den>
              <m:r>
                <w:rPr>
                  <w:rFonts w:ascii="Cambria Math" w:hAnsi="Cambria Math"/>
                  <w:color w:val="231F20"/>
                  <w:sz w:val="24"/>
                </w:rPr>
                <m:t>A(n,r)</m:t>
              </m:r>
            </m:den>
          </m:f>
          <m:r>
            <w:rPr>
              <w:rFonts w:ascii="Cambria Math" w:hAnsi="Cambria Math"/>
              <w:color w:val="231F20"/>
              <w:sz w:val="24"/>
            </w:rPr>
            <m:t xml:space="preserve"> </m:t>
          </m:r>
        </m:oMath>
      </m:oMathPara>
    </w:p>
    <w:p w14:paraId="413F6263" w14:textId="6A489964" w:rsidR="004E205F" w:rsidRPr="004E205F" w:rsidRDefault="004E205F" w:rsidP="004E205F">
      <w:pPr>
        <w:autoSpaceDE w:val="0"/>
        <w:autoSpaceDN w:val="0"/>
        <w:adjustRightInd w:val="0"/>
        <w:spacing w:line="480" w:lineRule="auto"/>
        <w:ind w:left="1440" w:firstLine="720"/>
        <w:rPr>
          <w:rFonts w:ascii="Times New Roman" w:eastAsiaTheme="minorEastAsia" w:hAnsi="Times New Roman"/>
          <w:color w:val="231F20"/>
          <w:sz w:val="24"/>
        </w:rPr>
      </w:pPr>
      <w:r w:rsidRPr="00500C28">
        <w:rPr>
          <w:rFonts w:ascii="Times New Roman" w:eastAsiaTheme="minorEastAsia" w:hAnsi="Times New Roman"/>
          <w:color w:val="231F20"/>
          <w:sz w:val="24"/>
        </w:rPr>
        <w:t xml:space="preserve">where </w:t>
      </w:r>
      <m:oMath>
        <m:r>
          <w:rPr>
            <w:rFonts w:ascii="Cambria Math" w:eastAsiaTheme="minorEastAsia" w:hAnsi="Cambria Math"/>
            <w:color w:val="231F20"/>
            <w:sz w:val="24"/>
          </w:rPr>
          <m:t>A</m:t>
        </m:r>
        <m:d>
          <m:dPr>
            <m:ctrlPr>
              <w:rPr>
                <w:rFonts w:ascii="Cambria Math" w:eastAsiaTheme="minorEastAsia" w:hAnsi="Cambria Math"/>
                <w:i/>
                <w:color w:val="231F20"/>
                <w:sz w:val="24"/>
              </w:rPr>
            </m:ctrlPr>
          </m:dPr>
          <m:e>
            <m:r>
              <w:rPr>
                <w:rFonts w:ascii="Cambria Math" w:eastAsiaTheme="minorEastAsia" w:hAnsi="Cambria Math"/>
                <w:color w:val="231F20"/>
                <w:sz w:val="24"/>
              </w:rPr>
              <m:t>n,r</m:t>
            </m:r>
          </m:e>
        </m:d>
        <m:r>
          <w:rPr>
            <w:rFonts w:ascii="Cambria Math" w:eastAsiaTheme="minorEastAsia" w:hAnsi="Cambria Math"/>
            <w:color w:val="231F20"/>
            <w:sz w:val="24"/>
          </w:rPr>
          <m:t>=</m:t>
        </m:r>
        <m:f>
          <m:fPr>
            <m:ctrlPr>
              <w:rPr>
                <w:rFonts w:ascii="Cambria Math" w:eastAsiaTheme="minorEastAsia" w:hAnsi="Cambria Math"/>
                <w:i/>
                <w:color w:val="231F20"/>
                <w:sz w:val="24"/>
              </w:rPr>
            </m:ctrlPr>
          </m:fPr>
          <m:num>
            <m:r>
              <w:rPr>
                <w:rFonts w:ascii="Cambria Math" w:eastAsiaTheme="minorEastAsia" w:hAnsi="Cambria Math"/>
                <w:color w:val="231F20"/>
                <w:sz w:val="24"/>
              </w:rPr>
              <m:t>1-</m:t>
            </m:r>
            <m:sSup>
              <m:sSupPr>
                <m:ctrlPr>
                  <w:rPr>
                    <w:rFonts w:ascii="Cambria Math" w:eastAsiaTheme="minorEastAsia" w:hAnsi="Cambria Math"/>
                    <w:i/>
                    <w:color w:val="231F20"/>
                    <w:sz w:val="24"/>
                  </w:rPr>
                </m:ctrlPr>
              </m:sSupPr>
              <m:e>
                <m:r>
                  <w:rPr>
                    <w:rFonts w:ascii="Cambria Math" w:eastAsiaTheme="minorEastAsia" w:hAnsi="Cambria Math"/>
                    <w:color w:val="231F20"/>
                    <w:sz w:val="24"/>
                  </w:rPr>
                  <m:t>(1+r)</m:t>
                </m:r>
              </m:e>
              <m:sup>
                <m:r>
                  <w:rPr>
                    <w:rFonts w:ascii="Cambria Math" w:eastAsiaTheme="minorEastAsia" w:hAnsi="Cambria Math"/>
                    <w:color w:val="231F20"/>
                    <w:sz w:val="24"/>
                  </w:rPr>
                  <m:t>-n</m:t>
                </m:r>
              </m:sup>
            </m:sSup>
          </m:num>
          <m:den>
            <m:r>
              <w:rPr>
                <w:rFonts w:ascii="Cambria Math" w:eastAsiaTheme="minorEastAsia" w:hAnsi="Cambria Math"/>
                <w:color w:val="231F20"/>
                <w:sz w:val="24"/>
              </w:rPr>
              <m:t>r</m:t>
            </m:r>
          </m:den>
        </m:f>
      </m:oMath>
    </w:p>
    <w:p w14:paraId="73B345C7" w14:textId="1B8473AE" w:rsidR="004E205F" w:rsidRDefault="004E205F" w:rsidP="00C5324A">
      <w:pPr>
        <w:contextualSpacing/>
        <w:rPr>
          <w:rFonts w:ascii="Calibri" w:eastAsia="Calibri" w:hAnsi="Calibri" w:cs="Calibri"/>
        </w:rPr>
      </w:pPr>
      <w:r>
        <w:rPr>
          <w:rFonts w:ascii="Calibri" w:eastAsia="Calibri" w:hAnsi="Calibri" w:cs="Calibri"/>
        </w:rPr>
        <w:t>Here, P is the purchase value of the capital item, including shipping and taxes (note that this assumes the salvage</w:t>
      </w:r>
      <w:r w:rsidR="00D27869">
        <w:rPr>
          <w:rFonts w:ascii="Calibri" w:eastAsia="Calibri" w:hAnsi="Calibri" w:cs="Calibri"/>
        </w:rPr>
        <w:t xml:space="preserve"> value, or the value of the capital item at the end of its useful life,</w:t>
      </w:r>
      <w:r>
        <w:rPr>
          <w:rFonts w:ascii="Calibri" w:eastAsia="Calibri" w:hAnsi="Calibri" w:cs="Calibri"/>
        </w:rPr>
        <w:t xml:space="preserve"> is zero), n is the assumed useful life of the capital item, and r is the discount rate. </w:t>
      </w:r>
    </w:p>
    <w:p w14:paraId="5A4CC757" w14:textId="4E8846DF" w:rsidR="00755B83" w:rsidRDefault="00755B83" w:rsidP="00C5324A">
      <w:pPr>
        <w:contextualSpacing/>
        <w:rPr>
          <w:rFonts w:ascii="Calibri" w:eastAsia="Calibri" w:hAnsi="Calibri" w:cs="Calibri"/>
        </w:rPr>
      </w:pPr>
    </w:p>
    <w:p w14:paraId="3B1F95E4" w14:textId="60D05A4C" w:rsidR="004E205F" w:rsidRDefault="004E205F" w:rsidP="00C5324A">
      <w:pPr>
        <w:contextualSpacing/>
        <w:rPr>
          <w:rFonts w:ascii="Calibri" w:eastAsia="Calibri" w:hAnsi="Calibri" w:cs="Calibri"/>
        </w:rPr>
      </w:pPr>
      <w:r>
        <w:rPr>
          <w:rFonts w:ascii="Calibri" w:eastAsia="Calibri" w:hAnsi="Calibri" w:cs="Calibri"/>
        </w:rPr>
        <w:t>4. Costing base year</w:t>
      </w:r>
    </w:p>
    <w:p w14:paraId="342508DA" w14:textId="77777777" w:rsidR="004E205F" w:rsidRDefault="004E205F" w:rsidP="00C5324A">
      <w:pPr>
        <w:contextualSpacing/>
        <w:rPr>
          <w:rFonts w:ascii="Calibri" w:eastAsia="Calibri" w:hAnsi="Calibri" w:cs="Calibri"/>
        </w:rPr>
      </w:pPr>
    </w:p>
    <w:p w14:paraId="61331EE3" w14:textId="1428B724" w:rsidR="00C5324A" w:rsidRDefault="00755B83" w:rsidP="00C5324A">
      <w:pPr>
        <w:contextualSpacing/>
      </w:pPr>
      <w:r>
        <w:rPr>
          <w:rFonts w:ascii="Calibri" w:eastAsia="Calibri" w:hAnsi="Calibri" w:cs="Calibri"/>
        </w:rPr>
        <w:t>In the current version of the MAPS tool, costs are reported in 2021 US dollars</w:t>
      </w:r>
      <w:r w:rsidR="00C5324A">
        <w:rPr>
          <w:rFonts w:ascii="Calibri" w:eastAsia="Calibri" w:hAnsi="Calibri" w:cs="Calibri"/>
        </w:rPr>
        <w:t xml:space="preserve"> (USD)</w:t>
      </w:r>
      <w:r>
        <w:rPr>
          <w:rFonts w:ascii="Calibri" w:eastAsia="Calibri" w:hAnsi="Calibri" w:cs="Calibri"/>
        </w:rPr>
        <w:t>.</w:t>
      </w:r>
      <w:r w:rsidR="00C5324A">
        <w:rPr>
          <w:rFonts w:ascii="Calibri" w:eastAsia="Calibri" w:hAnsi="Calibri" w:cs="Calibri"/>
        </w:rPr>
        <w:t xml:space="preserve"> For costs reported in USD, </w:t>
      </w:r>
      <w:r w:rsidR="00C5324A">
        <w:t>the value</w:t>
      </w:r>
      <w:r w:rsidR="00C5324A" w:rsidRPr="008C2DCD">
        <w:t xml:space="preserve"> </w:t>
      </w:r>
      <w:r w:rsidR="00C5324A">
        <w:t>was</w:t>
      </w:r>
      <w:r w:rsidR="00C5324A" w:rsidRPr="008C2DCD">
        <w:t xml:space="preserve"> adjusted to </w:t>
      </w:r>
      <w:r w:rsidR="00C5324A">
        <w:t xml:space="preserve">2021 USD </w:t>
      </w:r>
      <w:r w:rsidR="00C5324A" w:rsidRPr="008C2DCD">
        <w:t xml:space="preserve">using the Bureau of Economic Analysis implicit price deflators for gross domestic product </w:t>
      </w:r>
      <w:r w:rsidR="00C5324A" w:rsidRPr="008C2DCD">
        <w:fldChar w:fldCharType="begin"/>
      </w:r>
      <w:r w:rsidR="00C5324A" w:rsidRPr="008C2DCD">
        <w:instrText xml:space="preserve"> ADDIN EN.CITE &lt;EndNote&gt;&lt;Cite&gt;&lt;Author&gt;Bureau of Economic Analysis&lt;/Author&gt;&lt;Year&gt;2020&lt;/Year&gt;&lt;RecNum&gt;652&lt;/RecNum&gt;&lt;DisplayText&gt;(Bureau of Economic Analysis, 2020)&lt;/DisplayText&gt;&lt;record&gt;&lt;rec-number&gt;652&lt;/rec-number&gt;&lt;foreign-keys&gt;&lt;key app="EN" db-id="rwtwzsp5h5w5zjerv9lpadeye5rztxxtdzez" timestamp="1623365659" guid="f656764b-0a6f-4dd2-8f68-a5ee67ad7fd9"&gt;652&lt;/key&gt;&lt;/foreign-keys&gt;&lt;ref-type name="Online Database"&gt;45&lt;/ref-type&gt;&lt;contributors&gt;&lt;authors&gt;&lt;author&gt;Bureau of Economic Analysis,&lt;/author&gt;&lt;/authors&gt;&lt;/contributors&gt;&lt;titles&gt;&lt;title&gt;Table 1.1.9. Implicit Price Deflators for Gross Domestic Product&lt;/title&gt;&lt;/titles&gt;&lt;dates&gt;&lt;year&gt;2020&lt;/year&gt;&lt;/dates&gt;&lt;urls&gt;&lt;related-urls&gt;&lt;url&gt;https://apps.bea.gov/iTable/iTable.cfm?reqid=19&amp;amp;step=3&amp;amp;isuri=1&amp;amp;1921=survey&amp;amp;1903=13#reqid=19&amp;amp;step=3&amp;amp;isuri=1&amp;amp;1921=survey&amp;amp;1903=13&lt;/url&gt;&lt;/related-urls&gt;&lt;/urls&gt;&lt;/record&gt;&lt;/Cite&gt;&lt;/EndNote&gt;</w:instrText>
      </w:r>
      <w:r w:rsidR="00C5324A" w:rsidRPr="008C2DCD">
        <w:fldChar w:fldCharType="separate"/>
      </w:r>
      <w:r w:rsidR="00C5324A" w:rsidRPr="008C2DCD">
        <w:rPr>
          <w:noProof/>
        </w:rPr>
        <w:t>(Bureau of Economic Analysis, 2020)</w:t>
      </w:r>
      <w:r w:rsidR="00C5324A" w:rsidRPr="008C2DCD">
        <w:fldChar w:fldCharType="end"/>
      </w:r>
      <w:r w:rsidR="00C5324A" w:rsidRPr="008C2DCD">
        <w:t xml:space="preserve">. For costs </w:t>
      </w:r>
      <w:r w:rsidR="00C5324A">
        <w:t>reported in other currencies (e.g., Malawi Kwacha or Ethiopian Birr)</w:t>
      </w:r>
      <w:r w:rsidR="00C5324A" w:rsidRPr="008C2DCD">
        <w:t xml:space="preserve">, costs were first adjusted to the 2019 value (where necessary) using the local GDP price deflator, then converted to </w:t>
      </w:r>
      <w:r w:rsidR="00DC7938">
        <w:t>USD</w:t>
      </w:r>
      <w:r w:rsidR="00C5324A" w:rsidRPr="008C2DCD">
        <w:t xml:space="preserve"> using the average </w:t>
      </w:r>
      <w:r w:rsidR="00DC7938">
        <w:t>2021</w:t>
      </w:r>
      <w:r w:rsidR="00C5324A" w:rsidRPr="008C2DCD">
        <w:t xml:space="preserve"> exchange rate.</w:t>
      </w:r>
      <w:r w:rsidR="00AF5F6B">
        <w:t xml:space="preserve"> To maintain consistency, user-defined costs (i.e., costs modified by the user from the default value) should also be entered in 2021 USD. </w:t>
      </w:r>
    </w:p>
    <w:p w14:paraId="067730DF" w14:textId="259A7E3B" w:rsidR="00FD3D46" w:rsidRDefault="00FD3D46" w:rsidP="00C5324A">
      <w:pPr>
        <w:contextualSpacing/>
      </w:pPr>
    </w:p>
    <w:p w14:paraId="32E95F26" w14:textId="78FB05D0" w:rsidR="00FD3D46" w:rsidRDefault="00FD3D46" w:rsidP="00C5324A">
      <w:pPr>
        <w:contextualSpacing/>
        <w:rPr>
          <w:i/>
          <w:iCs/>
        </w:rPr>
      </w:pPr>
      <w:r w:rsidRPr="00F12054">
        <w:rPr>
          <w:i/>
          <w:iCs/>
        </w:rPr>
        <w:t>Modeling effectiveness in the MAPS tool</w:t>
      </w:r>
    </w:p>
    <w:p w14:paraId="511B07C7" w14:textId="15064A04" w:rsidR="00975F91" w:rsidRDefault="00975F91" w:rsidP="00C5324A">
      <w:pPr>
        <w:contextualSpacing/>
        <w:rPr>
          <w:i/>
          <w:iCs/>
        </w:rPr>
      </w:pPr>
    </w:p>
    <w:p w14:paraId="21BBD6BE" w14:textId="3DAB61F3" w:rsidR="00975F91" w:rsidRDefault="00975F91" w:rsidP="00C5324A">
      <w:pPr>
        <w:contextualSpacing/>
      </w:pPr>
      <w:r>
        <w:t xml:space="preserve">1. Effectiveness </w:t>
      </w:r>
      <w:r w:rsidR="0058345D">
        <w:t>(and related</w:t>
      </w:r>
      <w:r w:rsidR="0029237B">
        <w:t>)</w:t>
      </w:r>
      <w:r w:rsidR="0058345D">
        <w:t xml:space="preserve"> indicators</w:t>
      </w:r>
    </w:p>
    <w:p w14:paraId="45CC9B36" w14:textId="77777777" w:rsidR="00975F91" w:rsidRDefault="00975F91" w:rsidP="00C5324A">
      <w:pPr>
        <w:contextualSpacing/>
      </w:pPr>
    </w:p>
    <w:p w14:paraId="2D52446F" w14:textId="5E8A99D3" w:rsidR="00975F91" w:rsidRDefault="00975F91" w:rsidP="00C5324A">
      <w:pPr>
        <w:contextualSpacing/>
      </w:pPr>
      <w:r>
        <w:t xml:space="preserve">In the MAPS tool, </w:t>
      </w:r>
      <w:r w:rsidR="0058345D">
        <w:t xml:space="preserve">the </w:t>
      </w:r>
      <w:r>
        <w:t xml:space="preserve">effectiveness of micronutrient interventions is based on the concept of effective coverage, or the number or </w:t>
      </w:r>
      <w:r w:rsidR="00766793">
        <w:t>percent</w:t>
      </w:r>
      <w:r>
        <w:t xml:space="preserve"> of households with </w:t>
      </w:r>
      <w:r w:rsidR="00FE15EF">
        <w:t xml:space="preserve">inadequate </w:t>
      </w:r>
      <w:r w:rsidR="00925F70">
        <w:t>apparent intake</w:t>
      </w:r>
      <w:r w:rsidR="00FE15EF">
        <w:t xml:space="preserve"> of the focus</w:t>
      </w:r>
      <w:r>
        <w:t xml:space="preserve"> micronutrient without any interventions (that is, based on diets alone) who achieve dietary micronutrient adequacy as the result of the intervention. </w:t>
      </w:r>
      <w:r w:rsidR="004E4C3B">
        <w:t xml:space="preserve">In the tool, </w:t>
      </w:r>
      <w:r w:rsidR="006F6A95">
        <w:t xml:space="preserve">the prevalence of micronutrient </w:t>
      </w:r>
      <w:r w:rsidR="006F6A95">
        <w:lastRenderedPageBreak/>
        <w:t xml:space="preserve">inadequacy and </w:t>
      </w:r>
      <w:r w:rsidR="004E4C3B">
        <w:t xml:space="preserve">effective coverage can be calculated based on either apparent micronutrient intake per adult female equivalent (AFE) or based on the nutrient density of the </w:t>
      </w:r>
      <w:r w:rsidR="00CC241B">
        <w:t xml:space="preserve">household </w:t>
      </w:r>
      <w:r w:rsidR="004E4C3B">
        <w:t xml:space="preserve">diet. </w:t>
      </w:r>
      <w:r w:rsidR="006F6A95">
        <w:t>Each of these approaches are described in detail below.</w:t>
      </w:r>
    </w:p>
    <w:p w14:paraId="402528D2" w14:textId="6C9BD93A" w:rsidR="00975F91" w:rsidRDefault="00975F91" w:rsidP="00C5324A">
      <w:pPr>
        <w:contextualSpacing/>
      </w:pPr>
    </w:p>
    <w:p w14:paraId="31E97737" w14:textId="2FE078ED" w:rsidR="00975F91" w:rsidRDefault="00975F91" w:rsidP="00C5324A">
      <w:pPr>
        <w:contextualSpacing/>
      </w:pPr>
      <w:r>
        <w:t xml:space="preserve">In addition to effective coverage, several other </w:t>
      </w:r>
      <w:r w:rsidR="0058345D">
        <w:t>indicators</w:t>
      </w:r>
      <w:r>
        <w:t xml:space="preserve"> are automatically calculated in the MAPS tool effectiveness modeling framework, as defined in </w:t>
      </w:r>
      <w:r w:rsidRPr="00C67F4B">
        <w:rPr>
          <w:b/>
          <w:bCs/>
        </w:rPr>
        <w:t>Table 3</w:t>
      </w:r>
      <w:r>
        <w:t xml:space="preserve">. </w:t>
      </w:r>
    </w:p>
    <w:p w14:paraId="47846D1A" w14:textId="3E5A4AA6" w:rsidR="0080283A" w:rsidRDefault="0080283A" w:rsidP="00C5324A">
      <w:pPr>
        <w:contextualSpacing/>
      </w:pPr>
    </w:p>
    <w:p w14:paraId="28EE91BB" w14:textId="4A36AE5A" w:rsidR="0080283A" w:rsidRDefault="0080283A" w:rsidP="00C5324A">
      <w:pPr>
        <w:contextualSpacing/>
      </w:pPr>
      <w:r>
        <w:t xml:space="preserve">Table 3. </w:t>
      </w:r>
      <w:r w:rsidR="00397C2B">
        <w:t>Effective coverage</w:t>
      </w:r>
      <w:r>
        <w:t xml:space="preserve"> and related </w:t>
      </w:r>
      <w:r w:rsidR="0058345D">
        <w:t>indicators</w:t>
      </w:r>
    </w:p>
    <w:tbl>
      <w:tblPr>
        <w:tblStyle w:val="TableGrid"/>
        <w:tblW w:w="0" w:type="auto"/>
        <w:tblLook w:val="04A0" w:firstRow="1" w:lastRow="0" w:firstColumn="1" w:lastColumn="0" w:noHBand="0" w:noVBand="1"/>
      </w:tblPr>
      <w:tblGrid>
        <w:gridCol w:w="4675"/>
        <w:gridCol w:w="4675"/>
      </w:tblGrid>
      <w:tr w:rsidR="0080283A" w14:paraId="2EE131E5" w14:textId="77777777" w:rsidTr="0080283A">
        <w:tc>
          <w:tcPr>
            <w:tcW w:w="4675" w:type="dxa"/>
          </w:tcPr>
          <w:p w14:paraId="7D016923" w14:textId="03B6A122" w:rsidR="0080283A" w:rsidRPr="00397C2B" w:rsidRDefault="0058345D" w:rsidP="00C5324A">
            <w:pPr>
              <w:contextualSpacing/>
              <w:rPr>
                <w:b/>
                <w:bCs/>
              </w:rPr>
            </w:pPr>
            <w:r>
              <w:rPr>
                <w:b/>
                <w:bCs/>
              </w:rPr>
              <w:t>Indicator</w:t>
            </w:r>
          </w:p>
        </w:tc>
        <w:tc>
          <w:tcPr>
            <w:tcW w:w="4675" w:type="dxa"/>
          </w:tcPr>
          <w:p w14:paraId="3A2B6C29" w14:textId="3E5BC8B7" w:rsidR="0080283A" w:rsidRPr="00397C2B" w:rsidRDefault="0080283A" w:rsidP="00C5324A">
            <w:pPr>
              <w:contextualSpacing/>
              <w:rPr>
                <w:b/>
                <w:bCs/>
              </w:rPr>
            </w:pPr>
            <w:r w:rsidRPr="00397C2B">
              <w:rPr>
                <w:b/>
                <w:bCs/>
              </w:rPr>
              <w:t>Definition</w:t>
            </w:r>
          </w:p>
        </w:tc>
      </w:tr>
      <w:tr w:rsidR="0080283A" w14:paraId="6A3D4958" w14:textId="77777777" w:rsidTr="0080283A">
        <w:tc>
          <w:tcPr>
            <w:tcW w:w="4675" w:type="dxa"/>
          </w:tcPr>
          <w:p w14:paraId="1043DF3B" w14:textId="32485ADE" w:rsidR="0080283A" w:rsidRDefault="0080283A" w:rsidP="00C5324A">
            <w:pPr>
              <w:contextualSpacing/>
            </w:pPr>
            <w:r>
              <w:t>Effective coverage</w:t>
            </w:r>
          </w:p>
        </w:tc>
        <w:tc>
          <w:tcPr>
            <w:tcW w:w="4675" w:type="dxa"/>
          </w:tcPr>
          <w:p w14:paraId="16D7A763" w14:textId="50F2FEF5" w:rsidR="0080283A" w:rsidRDefault="0080283A" w:rsidP="00C5324A">
            <w:pPr>
              <w:contextualSpacing/>
            </w:pPr>
            <w:r>
              <w:t xml:space="preserve">The </w:t>
            </w:r>
            <w:r w:rsidRPr="0080283A">
              <w:t>proportion of household with an inadequate</w:t>
            </w:r>
            <w:r w:rsidR="0001608A">
              <w:t xml:space="preserve"> apparent</w:t>
            </w:r>
            <w:r w:rsidRPr="0080283A">
              <w:t xml:space="preserve"> </w:t>
            </w:r>
            <w:r w:rsidR="00925F70">
              <w:t>intake</w:t>
            </w:r>
            <w:r w:rsidRPr="0080283A">
              <w:t xml:space="preserve"> of the focus micronutrient at baseline (i.e., without interventions) that</w:t>
            </w:r>
            <w:r w:rsidR="006C78D9">
              <w:t xml:space="preserve"> achieve</w:t>
            </w:r>
            <w:r w:rsidRPr="0080283A">
              <w:t xml:space="preserve"> </w:t>
            </w:r>
            <w:r w:rsidR="006C78D9">
              <w:t>dietary micronutrient adequacy with</w:t>
            </w:r>
            <w:r w:rsidRPr="0080283A">
              <w:t xml:space="preserve"> the specified intervention. In other words, this is the change in the prevalence of inadequacy from </w:t>
            </w:r>
            <w:r w:rsidR="006C78D9">
              <w:t xml:space="preserve">the </w:t>
            </w:r>
            <w:r w:rsidRPr="0080283A">
              <w:t xml:space="preserve">baseline </w:t>
            </w:r>
            <w:r w:rsidR="006C78D9">
              <w:t xml:space="preserve">scenario </w:t>
            </w:r>
            <w:r w:rsidRPr="0080283A">
              <w:t xml:space="preserve">to </w:t>
            </w:r>
            <w:r w:rsidR="006C78D9">
              <w:t>the modeled micronutrient intervention scenario.</w:t>
            </w:r>
          </w:p>
        </w:tc>
      </w:tr>
      <w:tr w:rsidR="00BA78F2" w14:paraId="51349734" w14:textId="77777777" w:rsidTr="0080283A">
        <w:tc>
          <w:tcPr>
            <w:tcW w:w="4675" w:type="dxa"/>
          </w:tcPr>
          <w:p w14:paraId="48465327" w14:textId="467DBD97" w:rsidR="00BA78F2" w:rsidRDefault="00BA78F2" w:rsidP="00BA78F2">
            <w:pPr>
              <w:contextualSpacing/>
            </w:pPr>
            <w:r>
              <w:t>Micronutrient inadequacy</w:t>
            </w:r>
          </w:p>
        </w:tc>
        <w:tc>
          <w:tcPr>
            <w:tcW w:w="4675" w:type="dxa"/>
          </w:tcPr>
          <w:p w14:paraId="4CF0E957" w14:textId="19747347" w:rsidR="00BA78F2" w:rsidRDefault="00BA78F2" w:rsidP="00BA78F2">
            <w:pPr>
              <w:contextualSpacing/>
            </w:pPr>
            <w:r>
              <w:t>Estimate of the</w:t>
            </w:r>
            <w:r w:rsidRPr="0080283A">
              <w:t xml:space="preserve"> </w:t>
            </w:r>
            <w:r>
              <w:t>percent</w:t>
            </w:r>
            <w:r w:rsidRPr="0080283A">
              <w:t xml:space="preserve"> of households with an inadequate </w:t>
            </w:r>
            <w:r w:rsidR="0001608A">
              <w:t xml:space="preserve">apparent </w:t>
            </w:r>
            <w:r w:rsidR="00925F70">
              <w:t>intake</w:t>
            </w:r>
            <w:r w:rsidRPr="0080283A">
              <w:t xml:space="preserve"> of the focus micronutrient</w:t>
            </w:r>
            <w:r>
              <w:t xml:space="preserve">. This percentage is estimated both for the baseline scenario (i.e., without any interventions) as well as with the modeled micronutrient intervention scenario. Note that the difference in these two percentages is equivalent to effective coverage. </w:t>
            </w:r>
          </w:p>
        </w:tc>
      </w:tr>
      <w:tr w:rsidR="00BA78F2" w14:paraId="35502DD8" w14:textId="77777777" w:rsidTr="0080283A">
        <w:tc>
          <w:tcPr>
            <w:tcW w:w="4675" w:type="dxa"/>
          </w:tcPr>
          <w:p w14:paraId="23CA62A7" w14:textId="4E92B6EF" w:rsidR="00BA78F2" w:rsidRDefault="00BA78F2" w:rsidP="00BA78F2">
            <w:pPr>
              <w:contextualSpacing/>
            </w:pPr>
            <w:r>
              <w:t>Risk of high intakes</w:t>
            </w:r>
          </w:p>
        </w:tc>
        <w:tc>
          <w:tcPr>
            <w:tcW w:w="4675" w:type="dxa"/>
          </w:tcPr>
          <w:p w14:paraId="26375F4F" w14:textId="0E0CBA40" w:rsidR="00BA78F2" w:rsidRDefault="00BA78F2" w:rsidP="00BA78F2">
            <w:pPr>
              <w:contextualSpacing/>
            </w:pPr>
            <w:r>
              <w:t>The</w:t>
            </w:r>
            <w:r w:rsidRPr="0080283A">
              <w:t xml:space="preserve"> </w:t>
            </w:r>
            <w:r>
              <w:t>percent</w:t>
            </w:r>
            <w:r w:rsidRPr="0080283A">
              <w:t xml:space="preserve"> of households with </w:t>
            </w:r>
            <w:r>
              <w:t xml:space="preserve">apparent </w:t>
            </w:r>
            <w:r w:rsidRPr="0080283A">
              <w:t>intake of the focus micronutrient above the tolerable upper intake level (UL).</w:t>
            </w:r>
          </w:p>
        </w:tc>
      </w:tr>
      <w:tr w:rsidR="00BA78F2" w14:paraId="57A5F261" w14:textId="77777777" w:rsidTr="0080283A">
        <w:tc>
          <w:tcPr>
            <w:tcW w:w="4675" w:type="dxa"/>
          </w:tcPr>
          <w:p w14:paraId="4C33A0A4" w14:textId="684C4CA4" w:rsidR="00BA78F2" w:rsidRDefault="00BA78F2" w:rsidP="00BA78F2">
            <w:pPr>
              <w:contextualSpacing/>
            </w:pPr>
            <w:r>
              <w:t>Reach</w:t>
            </w:r>
          </w:p>
        </w:tc>
        <w:tc>
          <w:tcPr>
            <w:tcW w:w="4675" w:type="dxa"/>
          </w:tcPr>
          <w:p w14:paraId="73A68E17" w14:textId="448CD66F" w:rsidR="00BA78F2" w:rsidRDefault="00BA78F2" w:rsidP="00BA78F2">
            <w:pPr>
              <w:contextualSpacing/>
            </w:pPr>
            <w:r>
              <w:t xml:space="preserve">The </w:t>
            </w:r>
            <w:r w:rsidRPr="0080283A">
              <w:t>proportion of household that reported consuming the food vehicle</w:t>
            </w:r>
            <w:r>
              <w:t xml:space="preserve"> or crop</w:t>
            </w:r>
            <w:r w:rsidRPr="0080283A">
              <w:t>, in any quantity, during the recall period</w:t>
            </w:r>
            <w:r>
              <w:t>.</w:t>
            </w:r>
          </w:p>
        </w:tc>
      </w:tr>
      <w:tr w:rsidR="00BA78F2" w14:paraId="2301CC44" w14:textId="77777777" w:rsidTr="0080283A">
        <w:tc>
          <w:tcPr>
            <w:tcW w:w="4675" w:type="dxa"/>
          </w:tcPr>
          <w:p w14:paraId="14504DFB" w14:textId="236AE81B" w:rsidR="00BA78F2" w:rsidRDefault="00BA78F2" w:rsidP="00BA78F2">
            <w:pPr>
              <w:contextualSpacing/>
            </w:pPr>
            <w:r>
              <w:t>Apparent consumption among consumers</w:t>
            </w:r>
          </w:p>
        </w:tc>
        <w:tc>
          <w:tcPr>
            <w:tcW w:w="4675" w:type="dxa"/>
          </w:tcPr>
          <w:p w14:paraId="67CC4862" w14:textId="7294F6F7" w:rsidR="00BA78F2" w:rsidRDefault="00BA78F2" w:rsidP="00BA78F2">
            <w:pPr>
              <w:contextualSpacing/>
            </w:pPr>
            <w:r>
              <w:t xml:space="preserve">The </w:t>
            </w:r>
            <w:r w:rsidRPr="0080283A">
              <w:t xml:space="preserve">quantity of </w:t>
            </w:r>
            <w:r>
              <w:t>a</w:t>
            </w:r>
            <w:r w:rsidRPr="0080283A">
              <w:t xml:space="preserve"> food vehicle</w:t>
            </w:r>
            <w:r>
              <w:t xml:space="preserve"> or crop</w:t>
            </w:r>
            <w:r w:rsidRPr="0080283A">
              <w:t xml:space="preserve"> apparently consumed</w:t>
            </w:r>
            <w:r>
              <w:t xml:space="preserve"> </w:t>
            </w:r>
            <w:r w:rsidRPr="0080283A">
              <w:t>among consumers (i.e., excluding household who did not consume the food vehicle</w:t>
            </w:r>
            <w:r>
              <w:t xml:space="preserve"> or crop</w:t>
            </w:r>
            <w:r w:rsidRPr="0080283A">
              <w:t xml:space="preserve">) per day per </w:t>
            </w:r>
            <w:r>
              <w:t>adult female equivalent (AFE).</w:t>
            </w:r>
          </w:p>
        </w:tc>
      </w:tr>
    </w:tbl>
    <w:p w14:paraId="1356B4EA" w14:textId="77777777" w:rsidR="0080283A" w:rsidRDefault="0080283A" w:rsidP="00C5324A">
      <w:pPr>
        <w:contextualSpacing/>
      </w:pPr>
    </w:p>
    <w:p w14:paraId="1F1EFD4D" w14:textId="02E83F67" w:rsidR="004F59B1" w:rsidRDefault="004F59B1" w:rsidP="00C5324A">
      <w:pPr>
        <w:contextualSpacing/>
      </w:pPr>
    </w:p>
    <w:p w14:paraId="0FA6ED6D" w14:textId="39602222" w:rsidR="00F12054" w:rsidRDefault="0058345D" w:rsidP="00C5324A">
      <w:pPr>
        <w:contextualSpacing/>
        <w:rPr>
          <w:lang w:val="en-GB"/>
        </w:rPr>
      </w:pPr>
      <w:r>
        <w:rPr>
          <w:lang w:val="en-GB"/>
        </w:rPr>
        <w:t>2</w:t>
      </w:r>
      <w:r w:rsidR="00F12054">
        <w:rPr>
          <w:lang w:val="en-GB"/>
        </w:rPr>
        <w:t xml:space="preserve">. </w:t>
      </w:r>
      <w:r w:rsidR="00CC241B">
        <w:rPr>
          <w:lang w:val="en-GB"/>
        </w:rPr>
        <w:t>Data sources and methods for modeling</w:t>
      </w:r>
      <w:r w:rsidR="0029237B">
        <w:rPr>
          <w:lang w:val="en-GB"/>
        </w:rPr>
        <w:t xml:space="preserve"> effectiveness and other indicators</w:t>
      </w:r>
    </w:p>
    <w:p w14:paraId="776263D6" w14:textId="149D0773" w:rsidR="00975F91" w:rsidRDefault="00975F91" w:rsidP="00C5324A">
      <w:pPr>
        <w:contextualSpacing/>
        <w:rPr>
          <w:lang w:val="en-GB"/>
        </w:rPr>
      </w:pPr>
    </w:p>
    <w:p w14:paraId="1C4D691C" w14:textId="679743A8" w:rsidR="00C704A5" w:rsidRDefault="00975F91" w:rsidP="00C5324A">
      <w:pPr>
        <w:contextualSpacing/>
        <w:rPr>
          <w:lang w:val="en-GB"/>
        </w:rPr>
      </w:pPr>
      <w:r>
        <w:rPr>
          <w:lang w:val="en-GB"/>
        </w:rPr>
        <w:t xml:space="preserve">Effective coverage and </w:t>
      </w:r>
      <w:r w:rsidR="0058345D">
        <w:rPr>
          <w:lang w:val="en-GB"/>
        </w:rPr>
        <w:t>related indicators</w:t>
      </w:r>
      <w:r>
        <w:rPr>
          <w:lang w:val="en-GB"/>
        </w:rPr>
        <w:t xml:space="preserve"> are modeled in the MAPS tool using food consumption data from household consumption and expenditure surveys (HCESs). </w:t>
      </w:r>
      <w:r w:rsidR="00C704A5">
        <w:rPr>
          <w:lang w:val="en-GB"/>
        </w:rPr>
        <w:t xml:space="preserve">HCESs, also known as </w:t>
      </w:r>
      <w:r w:rsidR="00C704A5" w:rsidRPr="00C704A5">
        <w:rPr>
          <w:lang w:val="en-GB"/>
        </w:rPr>
        <w:t>household income and expenditure surveys, household budget surveys, integrated household surveys, and Living Standards Measurement Study surveys, are designed to collect data on various dimensions of household socioeconomic conditions</w:t>
      </w:r>
      <w:r w:rsidR="00C704A5">
        <w:rPr>
          <w:lang w:val="en-GB"/>
        </w:rPr>
        <w:t xml:space="preserve">, </w:t>
      </w:r>
      <w:r w:rsidR="00DF2EA2">
        <w:rPr>
          <w:lang w:val="en-GB"/>
        </w:rPr>
        <w:t xml:space="preserve">but </w:t>
      </w:r>
      <w:r w:rsidR="00C704A5">
        <w:rPr>
          <w:lang w:val="en-GB"/>
        </w:rPr>
        <w:t xml:space="preserve">most surveys also include a module to collect data on household consumption of and/or expenditures on a pre-defined list of food items </w:t>
      </w:r>
      <w:r w:rsidR="00C704A5">
        <w:rPr>
          <w:lang w:val="en-GB"/>
        </w:rPr>
        <w:fldChar w:fldCharType="begin">
          <w:fldData xml:space="preserve">PEVuZE5vdGU+PENpdGU+PEF1dGhvcj5GaWVkbGVyPC9BdXRob3I+PFllYXI+MjAxMzwvWWVhcj48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</w:fldData>
        </w:fldChar>
      </w:r>
      <w:r w:rsidR="00C704A5">
        <w:rPr>
          <w:lang w:val="en-GB"/>
        </w:rPr>
        <w:instrText xml:space="preserve"> ADDIN EN.CITE </w:instrText>
      </w:r>
      <w:r w:rsidR="00C704A5">
        <w:rPr>
          <w:lang w:val="en-GB"/>
        </w:rPr>
        <w:fldChar w:fldCharType="begin">
          <w:fldData xml:space="preserve">PEVuZE5vdGU+PENpdGU+PEF1dGhvcj5GaWVkbGVyPC9BdXRob3I+PFllYXI+MjAxMzwvWWVhcj48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</w:fldData>
        </w:fldChar>
      </w:r>
      <w:r w:rsidR="00C704A5">
        <w:rPr>
          <w:lang w:val="en-GB"/>
        </w:rPr>
        <w:instrText xml:space="preserve"> ADDIN EN.CITE.DATA </w:instrText>
      </w:r>
      <w:r w:rsidR="00C704A5">
        <w:rPr>
          <w:lang w:val="en-GB"/>
        </w:rPr>
      </w:r>
      <w:r w:rsidR="00C704A5">
        <w:rPr>
          <w:lang w:val="en-GB"/>
        </w:rPr>
        <w:fldChar w:fldCharType="end"/>
      </w:r>
      <w:r w:rsidR="00C704A5">
        <w:rPr>
          <w:lang w:val="en-GB"/>
        </w:rPr>
      </w:r>
      <w:r w:rsidR="00C704A5">
        <w:rPr>
          <w:lang w:val="en-GB"/>
        </w:rPr>
        <w:fldChar w:fldCharType="separate"/>
      </w:r>
      <w:r w:rsidR="00C704A5">
        <w:rPr>
          <w:noProof/>
          <w:lang w:val="en-GB"/>
        </w:rPr>
        <w:t>(Fiedler, 2013; Coates, Colaiezzi, Fiedler et al., 2012)</w:t>
      </w:r>
      <w:r w:rsidR="00C704A5">
        <w:rPr>
          <w:lang w:val="en-GB"/>
        </w:rPr>
        <w:fldChar w:fldCharType="end"/>
      </w:r>
      <w:r w:rsidR="00C704A5">
        <w:rPr>
          <w:lang w:val="en-GB"/>
        </w:rPr>
        <w:t xml:space="preserve">. </w:t>
      </w:r>
      <w:r w:rsidR="00DF2EA2">
        <w:rPr>
          <w:lang w:val="en-GB"/>
        </w:rPr>
        <w:t>Variation in the design of</w:t>
      </w:r>
      <w:r w:rsidR="00A275A4">
        <w:rPr>
          <w:lang w:val="en-GB"/>
        </w:rPr>
        <w:t xml:space="preserve"> the food</w:t>
      </w:r>
      <w:r w:rsidR="00DF2EA2">
        <w:rPr>
          <w:lang w:val="en-GB"/>
        </w:rPr>
        <w:t xml:space="preserve"> consumption/expenditure modules </w:t>
      </w:r>
      <w:r w:rsidR="00A275A4">
        <w:rPr>
          <w:lang w:val="en-GB"/>
        </w:rPr>
        <w:t xml:space="preserve">of HCESs </w:t>
      </w:r>
      <w:r w:rsidR="00A275A4">
        <w:rPr>
          <w:lang w:val="en-GB"/>
        </w:rPr>
        <w:lastRenderedPageBreak/>
        <w:t xml:space="preserve">means that there is also variation </w:t>
      </w:r>
      <w:r w:rsidR="00DF2EA2">
        <w:rPr>
          <w:lang w:val="en-GB"/>
        </w:rPr>
        <w:t xml:space="preserve">in how well-suited the resulting data are to </w:t>
      </w:r>
      <w:r w:rsidR="00766793">
        <w:rPr>
          <w:lang w:val="en-GB"/>
        </w:rPr>
        <w:t>assess</w:t>
      </w:r>
      <w:r w:rsidR="00DF2EA2">
        <w:rPr>
          <w:lang w:val="en-GB"/>
        </w:rPr>
        <w:t xml:space="preserve"> the micronutrient adequacy of diets and </w:t>
      </w:r>
      <w:r w:rsidR="00766793">
        <w:rPr>
          <w:lang w:val="en-GB"/>
        </w:rPr>
        <w:t>model</w:t>
      </w:r>
      <w:r w:rsidR="00DF2EA2">
        <w:rPr>
          <w:lang w:val="en-GB"/>
        </w:rPr>
        <w:t xml:space="preserve"> the impacts of micronutrient interventions</w:t>
      </w:r>
      <w:r w:rsidR="00766793">
        <w:rPr>
          <w:lang w:val="en-GB"/>
        </w:rPr>
        <w:t xml:space="preserve"> </w:t>
      </w:r>
      <w:r w:rsidR="00766793">
        <w:rPr>
          <w:lang w:val="en-GB"/>
        </w:rPr>
        <w:fldChar w:fldCharType="begin"/>
      </w:r>
      <w:r w:rsidR="00766793">
        <w:rPr>
          <w:lang w:val="en-GB"/>
        </w:rPr>
        <w:instrText xml:space="preserve"> ADDIN EN.CITE &lt;EndNote&gt;&lt;Cite&gt;&lt;Author&gt;Food and Agriculture Organization of the United Nations&lt;/Author&gt;&lt;Year&gt;2018&lt;/Year&gt;&lt;RecNum&gt;522&lt;/RecNum&gt;&lt;DisplayText&gt;(Food and Agriculture Organization of the United Nations &amp;amp; The World Bank, 2018)&lt;/DisplayText&gt;&lt;record&gt;&lt;rec-number&gt;522&lt;/rec-number&gt;&lt;foreign-keys&gt;&lt;key app="EN" db-id="rwtwzsp5h5w5zjerv9lpadeye5rztxxtdzez" timestamp="1597724274" guid="1d420bba-8844-40c3-be19-d36ec9418bfa"&gt;522&lt;/key&gt;&lt;/foreign-keys&gt;&lt;ref-type name="Book"&gt;6&lt;/ref-type&gt;&lt;contributors&gt;&lt;authors&gt;&lt;author&gt;Food and Agriculture Organization of the United Nations,&lt;/author&gt;&lt;author&gt;The World Bank,&lt;/author&gt;&lt;/authors&gt;&lt;tertiary-authors&gt;&lt;author&gt;Allen, Lindsay&lt;/author&gt;&lt;author&gt;de Benoist, Bruno&lt;/author&gt;&lt;author&gt;Dary, Omar&lt;/author&gt;&lt;author&gt;Hurrell, Richard&lt;/author&gt;&lt;/tertiary-authors&gt;&lt;/contributors&gt;&lt;titles&gt;&lt;title&gt;Food data collection in Household Consumption and Expenditure Surveys. Guidelines for low-and middle-income countries&lt;/title&gt;&lt;/titles&gt;&lt;dates&gt;&lt;year&gt;2018&lt;/year&gt;&lt;/dates&gt;&lt;pub-location&gt;Rome&lt;/pub-location&gt;&lt;publisher&gt;FAO and the World Bank&lt;/publisher&gt;&lt;urls&gt;&lt;related-urls&gt;&lt;url&gt;http://www.fao.org/3/CA1561EN/ca1561en.pdf&lt;/url&gt;&lt;/related-urls&gt;&lt;/urls&gt;&lt;/record&gt;&lt;/Cite&gt;&lt;/EndNote&gt;</w:instrText>
      </w:r>
      <w:r w:rsidR="00766793">
        <w:rPr>
          <w:lang w:val="en-GB"/>
        </w:rPr>
        <w:fldChar w:fldCharType="separate"/>
      </w:r>
      <w:r w:rsidR="00766793">
        <w:rPr>
          <w:noProof/>
          <w:lang w:val="en-GB"/>
        </w:rPr>
        <w:t>(Food and Agriculture Organization of the United Nations &amp; The World Bank, 2018)</w:t>
      </w:r>
      <w:r w:rsidR="00766793">
        <w:rPr>
          <w:lang w:val="en-GB"/>
        </w:rPr>
        <w:fldChar w:fldCharType="end"/>
      </w:r>
      <w:r w:rsidR="00DF2EA2">
        <w:rPr>
          <w:lang w:val="en-GB"/>
        </w:rPr>
        <w:t xml:space="preserve">. There are also </w:t>
      </w:r>
      <w:r w:rsidR="00A275A4">
        <w:rPr>
          <w:lang w:val="en-GB"/>
        </w:rPr>
        <w:t>a number</w:t>
      </w:r>
      <w:r w:rsidR="00DF2EA2">
        <w:rPr>
          <w:lang w:val="en-GB"/>
        </w:rPr>
        <w:t xml:space="preserve"> of limitations inherent in using these data for nutrition a</w:t>
      </w:r>
      <w:r w:rsidR="00A275A4">
        <w:rPr>
          <w:lang w:val="en-GB"/>
        </w:rPr>
        <w:t>nalyses. Both of these issues are discussed in detail below.</w:t>
      </w:r>
      <w:r w:rsidR="00C614AC">
        <w:rPr>
          <w:lang w:val="en-GB"/>
        </w:rPr>
        <w:t xml:space="preserve"> We </w:t>
      </w:r>
      <w:r w:rsidR="001D04DF">
        <w:rPr>
          <w:lang w:val="en-GB"/>
        </w:rPr>
        <w:t>qualify</w:t>
      </w:r>
      <w:r w:rsidR="00C614AC">
        <w:rPr>
          <w:lang w:val="en-GB"/>
        </w:rPr>
        <w:t xml:space="preserve"> many of our estimate</w:t>
      </w:r>
      <w:r w:rsidR="001D04DF">
        <w:rPr>
          <w:lang w:val="en-GB"/>
        </w:rPr>
        <w:t>s</w:t>
      </w:r>
      <w:r w:rsidR="00C614AC">
        <w:rPr>
          <w:lang w:val="en-GB"/>
        </w:rPr>
        <w:t xml:space="preserve"> with the term “apparent” (e.g., apparent food consumption, apparent </w:t>
      </w:r>
      <w:r w:rsidR="001D04DF">
        <w:rPr>
          <w:lang w:val="en-GB"/>
        </w:rPr>
        <w:t>micronutrient intake, etc.) to emphasize the assumptions and limitations associated with using household-level food consumption data.</w:t>
      </w:r>
    </w:p>
    <w:p w14:paraId="2A64FF07" w14:textId="77777777" w:rsidR="00C704A5" w:rsidRDefault="00C704A5" w:rsidP="00C5324A">
      <w:pPr>
        <w:contextualSpacing/>
        <w:rPr>
          <w:lang w:val="en-GB"/>
        </w:rPr>
      </w:pPr>
    </w:p>
    <w:p w14:paraId="0B7EEF90" w14:textId="13601285" w:rsidR="00B17C23" w:rsidRDefault="00D12FEE" w:rsidP="00C5324A">
      <w:pPr>
        <w:contextualSpacing/>
        <w:rPr>
          <w:lang w:val="en-GB"/>
        </w:rPr>
      </w:pPr>
      <w:r>
        <w:rPr>
          <w:lang w:val="en-GB"/>
        </w:rPr>
        <w:t xml:space="preserve">The methods used in the MAPS tool to assess the adequacy of the household diet without and with micronutrient interventions generally follow the steps laid out in the USAID Methods Guide for using HCES data conduct a needs assessment and design/redesign an LSFF program </w:t>
      </w:r>
      <w:r>
        <w:rPr>
          <w:lang w:val="en-GB"/>
        </w:rPr>
        <w:fldChar w:fldCharType="begin"/>
      </w:r>
      <w:r>
        <w:rPr>
          <w:lang w:val="en-GB"/>
        </w:rPr>
        <w:instrText xml:space="preserve"> ADDIN EN.CITE &lt;EndNote&gt;&lt;Cite&gt;&lt;Author&gt;USAID Advancing Nutrition&lt;/Author&gt;&lt;Year&gt;2023&lt;/Year&gt;&lt;RecNum&gt;955&lt;/RecNum&gt;&lt;DisplayText&gt;(USAID Advancing Nutrition, 2023a)&lt;/DisplayText&gt;&lt;record&gt;&lt;rec-number&gt;955&lt;/rec-number&gt;&lt;foreign-keys&gt;&lt;key app="EN" db-id="rwtwzsp5h5w5zjerv9lpadeye5rztxxtdzez" timestamp="1699737376" guid="5a2acd3e-128c-471d-9e63-5254731280a9"&gt;955&lt;/key&gt;&lt;/foreign-keys&gt;&lt;ref-type name="Generic"&gt;13&lt;/ref-type&gt;&lt;contributors&gt;&lt;authors&gt;&lt;author&gt;USAID Advancing Nutrition,&lt;/author&gt;&lt;/authors&gt;&lt;/contributors&gt;&lt;titles&gt;&lt;title&gt;Methods guide: Needs assessment and design methodology to guide large-scale food fortification and broader programming to improve diets&lt;/title&gt;&lt;/titles&gt;&lt;dates&gt;&lt;year&gt;2023&lt;/year&gt;&lt;/dates&gt;&lt;pub-location&gt;Arlington, VA&lt;/pub-location&gt;&lt;publisher&gt;USAID Advancing Nutrition&lt;/publisher&gt;&lt;urls&gt;&lt;related-urls&gt;&lt;url&gt;https://www.advancingnutrition.org/sites/default/files/2023-10/usaid_an_lsff_methodsguide.pdf &lt;/url&gt;&lt;/related-urls&gt;&lt;/urls&gt;&lt;/record&gt;&lt;/Cite&gt;&lt;/EndNote&gt;</w:instrText>
      </w:r>
      <w:r>
        <w:rPr>
          <w:lang w:val="en-GB"/>
        </w:rPr>
        <w:fldChar w:fldCharType="separate"/>
      </w:r>
      <w:r>
        <w:rPr>
          <w:noProof/>
          <w:lang w:val="en-GB"/>
        </w:rPr>
        <w:t>(USAID Advancing Nutrition, 2023a)</w:t>
      </w:r>
      <w:r>
        <w:rPr>
          <w:lang w:val="en-GB"/>
        </w:rPr>
        <w:fldChar w:fldCharType="end"/>
      </w:r>
      <w:r>
        <w:rPr>
          <w:lang w:val="en-GB"/>
        </w:rPr>
        <w:t>.</w:t>
      </w:r>
      <w:r w:rsidR="006D4DE1">
        <w:rPr>
          <w:lang w:val="en-GB"/>
        </w:rPr>
        <w:t xml:space="preserve"> As noted above, the MAPS tool allows for </w:t>
      </w:r>
      <w:r w:rsidR="00766793">
        <w:rPr>
          <w:lang w:val="en-GB"/>
        </w:rPr>
        <w:t xml:space="preserve">calculating </w:t>
      </w:r>
      <w:r w:rsidR="006D4DE1">
        <w:rPr>
          <w:lang w:val="en-GB"/>
        </w:rPr>
        <w:t xml:space="preserve">effectiveness (and related) </w:t>
      </w:r>
      <w:r w:rsidR="00766793">
        <w:rPr>
          <w:lang w:val="en-GB"/>
        </w:rPr>
        <w:t>indicators</w:t>
      </w:r>
      <w:r w:rsidR="006D4DE1">
        <w:rPr>
          <w:lang w:val="en-GB"/>
        </w:rPr>
        <w:t xml:space="preserve"> based on </w:t>
      </w:r>
      <w:r w:rsidR="00766793">
        <w:rPr>
          <w:lang w:val="en-GB"/>
        </w:rPr>
        <w:t>two approached: (1)</w:t>
      </w:r>
      <w:r w:rsidR="006D4DE1">
        <w:rPr>
          <w:lang w:val="en-GB"/>
        </w:rPr>
        <w:t xml:space="preserve"> apparent intake per AFE</w:t>
      </w:r>
      <w:r w:rsidR="00766793">
        <w:rPr>
          <w:lang w:val="en-GB"/>
        </w:rPr>
        <w:t xml:space="preserve">, and (2) </w:t>
      </w:r>
      <w:r w:rsidR="006D4DE1">
        <w:rPr>
          <w:lang w:val="en-GB"/>
        </w:rPr>
        <w:t xml:space="preserve">the nutrient density of the household diet. </w:t>
      </w:r>
      <w:r w:rsidR="00CC5544">
        <w:rPr>
          <w:lang w:val="en-GB"/>
        </w:rPr>
        <w:t xml:space="preserve">Based on each approach, the steps </w:t>
      </w:r>
      <w:r w:rsidR="004E7F50">
        <w:rPr>
          <w:lang w:val="en-GB"/>
        </w:rPr>
        <w:t>listed below</w:t>
      </w:r>
      <w:r w:rsidR="00CC5544">
        <w:rPr>
          <w:lang w:val="en-GB"/>
        </w:rPr>
        <w:t xml:space="preserve"> describe the methods used</w:t>
      </w:r>
      <w:r w:rsidR="004D58A3">
        <w:rPr>
          <w:lang w:val="en-GB"/>
        </w:rPr>
        <w:t xml:space="preserve"> assess the baseline </w:t>
      </w:r>
      <w:r w:rsidR="00925F70">
        <w:rPr>
          <w:lang w:val="en-GB"/>
        </w:rPr>
        <w:t xml:space="preserve">apparent </w:t>
      </w:r>
      <w:r w:rsidR="004D58A3">
        <w:rPr>
          <w:lang w:val="en-GB"/>
        </w:rPr>
        <w:t xml:space="preserve">adequacy of </w:t>
      </w:r>
      <w:r w:rsidR="00925F70">
        <w:rPr>
          <w:lang w:val="en-GB"/>
        </w:rPr>
        <w:t>the household diet for meeting the requirements of household members</w:t>
      </w:r>
      <w:r w:rsidR="004D58A3">
        <w:rPr>
          <w:lang w:val="en-GB"/>
        </w:rPr>
        <w:t xml:space="preserve">, to model the impact of a micronutrient intervention on the </w:t>
      </w:r>
      <w:r w:rsidR="00766793">
        <w:rPr>
          <w:lang w:val="en-GB"/>
        </w:rPr>
        <w:t xml:space="preserve">micronutrient </w:t>
      </w:r>
      <w:r w:rsidR="004D58A3">
        <w:rPr>
          <w:lang w:val="en-GB"/>
        </w:rPr>
        <w:t xml:space="preserve">adequacy </w:t>
      </w:r>
      <w:r w:rsidR="00766793">
        <w:rPr>
          <w:lang w:val="en-GB"/>
        </w:rPr>
        <w:t>of the household diet</w:t>
      </w:r>
      <w:r w:rsidR="004D58A3">
        <w:rPr>
          <w:lang w:val="en-GB"/>
        </w:rPr>
        <w:t xml:space="preserve">, and to assess the risk of high micronutrient intakes </w:t>
      </w:r>
      <w:r w:rsidR="00CC5544">
        <w:rPr>
          <w:lang w:val="en-GB"/>
        </w:rPr>
        <w:t xml:space="preserve">in the MAPS tool cost and effectiveness module. </w:t>
      </w:r>
    </w:p>
    <w:p w14:paraId="66E21F90" w14:textId="77777777" w:rsidR="00B44950" w:rsidRDefault="00B44950" w:rsidP="00B44950">
      <w:pPr>
        <w:contextualSpacing/>
        <w:rPr>
          <w:lang w:val="en-GB"/>
        </w:rPr>
      </w:pPr>
    </w:p>
    <w:p w14:paraId="7A2FB720" w14:textId="336FE648" w:rsidR="00B44950" w:rsidRPr="00C67F4B" w:rsidRDefault="00B44950" w:rsidP="00C67F4B">
      <w:pPr>
        <w:pStyle w:val="ListParagraph"/>
        <w:numPr>
          <w:ilvl w:val="0"/>
          <w:numId w:val="7"/>
        </w:numPr>
        <w:rPr>
          <w:i/>
          <w:iCs/>
          <w:lang w:val="en-GB"/>
        </w:rPr>
      </w:pPr>
      <w:r w:rsidRPr="00C67F4B">
        <w:rPr>
          <w:i/>
          <w:iCs/>
          <w:lang w:val="en-GB"/>
        </w:rPr>
        <w:t xml:space="preserve">Steps in estimating baseline prevalence of micronutrient inadequacy </w:t>
      </w:r>
    </w:p>
    <w:p w14:paraId="10E961EC" w14:textId="77777777" w:rsidR="00B44950" w:rsidRDefault="00B44950" w:rsidP="00C5324A">
      <w:pPr>
        <w:contextualSpacing/>
        <w:rPr>
          <w:b/>
          <w:bCs/>
          <w:lang w:val="en-GB"/>
        </w:rPr>
      </w:pPr>
    </w:p>
    <w:p w14:paraId="3CDF09E4" w14:textId="0BE1B520" w:rsidR="004E7F50" w:rsidRDefault="004E7F50" w:rsidP="00C5324A">
      <w:pPr>
        <w:contextualSpacing/>
        <w:rPr>
          <w:b/>
          <w:bCs/>
          <w:lang w:val="en-GB"/>
        </w:rPr>
      </w:pPr>
      <w:r w:rsidRPr="00F31C2E">
        <w:rPr>
          <w:b/>
          <w:bCs/>
          <w:lang w:val="en-GB"/>
        </w:rPr>
        <w:t>Apparent intake per AFE approach</w:t>
      </w:r>
    </w:p>
    <w:p w14:paraId="6CEE4FFC" w14:textId="77777777" w:rsidR="00B44950" w:rsidRDefault="00B44950" w:rsidP="00C5324A">
      <w:pPr>
        <w:contextualSpacing/>
        <w:rPr>
          <w:lang w:val="en-GB"/>
        </w:rPr>
      </w:pPr>
    </w:p>
    <w:p w14:paraId="1FF8A37B" w14:textId="1A8898E3" w:rsidR="004E7F50" w:rsidRDefault="004E7F50" w:rsidP="004E7F50">
      <w:pPr>
        <w:pStyle w:val="ListParagraph"/>
        <w:numPr>
          <w:ilvl w:val="0"/>
          <w:numId w:val="3"/>
        </w:numPr>
        <w:rPr>
          <w:lang w:val="en-GB"/>
        </w:rPr>
      </w:pPr>
      <w:r w:rsidRPr="004E7F50">
        <w:rPr>
          <w:lang w:val="en-GB"/>
        </w:rPr>
        <w:t xml:space="preserve">For each food in the food list, we convert the reported quantity of food consumed by the household during the recall period (typically the past seven days) to grams and, where relevant, adjusted for the edible portion. Estimates of the edible portion of foods </w:t>
      </w:r>
      <w:r>
        <w:rPr>
          <w:lang w:val="en-GB"/>
        </w:rPr>
        <w:t xml:space="preserve">are </w:t>
      </w:r>
      <w:r w:rsidRPr="004E7F50">
        <w:rPr>
          <w:lang w:val="en-GB"/>
        </w:rPr>
        <w:t>taken from</w:t>
      </w:r>
      <w:r w:rsidR="009F035E">
        <w:rPr>
          <w:lang w:val="en-GB"/>
        </w:rPr>
        <w:t xml:space="preserve"> a locally-relevant food composition table (FCT), where possible, and otherwise based on input from local experts.</w:t>
      </w:r>
      <w:r w:rsidRPr="004E7F50">
        <w:rPr>
          <w:lang w:val="en-GB"/>
        </w:rPr>
        <w:t xml:space="preserve"> </w:t>
      </w:r>
    </w:p>
    <w:p w14:paraId="4A832CC6" w14:textId="77777777" w:rsidR="004E7F50" w:rsidRPr="004E7F50" w:rsidRDefault="004E7F50" w:rsidP="004E7F50">
      <w:pPr>
        <w:pStyle w:val="ListParagraph"/>
        <w:rPr>
          <w:lang w:val="en-GB"/>
        </w:rPr>
      </w:pPr>
    </w:p>
    <w:p w14:paraId="20A4770F" w14:textId="51A3CA85" w:rsidR="004E7F50" w:rsidRDefault="004E7F50" w:rsidP="004E7F50">
      <w:pPr>
        <w:pStyle w:val="ListParagraph"/>
        <w:numPr>
          <w:ilvl w:val="0"/>
          <w:numId w:val="3"/>
        </w:numPr>
        <w:rPr>
          <w:lang w:val="en-GB"/>
        </w:rPr>
      </w:pPr>
      <w:r w:rsidRPr="004E7F50">
        <w:rPr>
          <w:lang w:val="en-GB"/>
        </w:rPr>
        <w:t>We match each food in the food list with a locally-relevant FCT entry to estimate nutrient composition of each food (link to description of matching process). Note that</w:t>
      </w:r>
      <w:r w:rsidR="001A3340">
        <w:rPr>
          <w:lang w:val="en-GB"/>
        </w:rPr>
        <w:t>, unless the food in the HCES food list specifies a cooking method (e.g., sweet potato, boiled),</w:t>
      </w:r>
      <w:r w:rsidRPr="004E7F50">
        <w:rPr>
          <w:lang w:val="en-GB"/>
        </w:rPr>
        <w:t xml:space="preserve"> foods are matched with the raw version of the food in the FCT, meaning that potential micronutrient losses during cooking are not accounted for.</w:t>
      </w:r>
    </w:p>
    <w:p w14:paraId="755E598A" w14:textId="77777777" w:rsidR="004E7F50" w:rsidRPr="004E7F50" w:rsidRDefault="004E7F50" w:rsidP="004E7F50">
      <w:pPr>
        <w:pStyle w:val="ListParagraph"/>
        <w:rPr>
          <w:lang w:val="en-GB"/>
        </w:rPr>
      </w:pPr>
    </w:p>
    <w:p w14:paraId="607837F7" w14:textId="46495006" w:rsidR="004E7F50" w:rsidRDefault="004E7F50" w:rsidP="004E7F50">
      <w:pPr>
        <w:pStyle w:val="ListParagraph"/>
        <w:numPr>
          <w:ilvl w:val="0"/>
          <w:numId w:val="3"/>
        </w:numPr>
        <w:rPr>
          <w:lang w:val="en-GB"/>
        </w:rPr>
      </w:pPr>
      <w:r w:rsidRPr="004E7F50">
        <w:rPr>
          <w:lang w:val="en-GB"/>
        </w:rPr>
        <w:t xml:space="preserve">We sum the </w:t>
      </w:r>
      <w:r w:rsidR="00925F70">
        <w:rPr>
          <w:lang w:val="en-GB"/>
        </w:rPr>
        <w:t>apparent intake</w:t>
      </w:r>
      <w:r w:rsidRPr="004E7F50">
        <w:rPr>
          <w:lang w:val="en-GB"/>
        </w:rPr>
        <w:t xml:space="preserve"> of the focus micronutrient from each food to calculate total daily average apparent micronutrient </w:t>
      </w:r>
      <w:r w:rsidR="00925F70">
        <w:rPr>
          <w:lang w:val="en-GB"/>
        </w:rPr>
        <w:t>intake</w:t>
      </w:r>
      <w:r w:rsidRPr="004E7F50">
        <w:rPr>
          <w:lang w:val="en-GB"/>
        </w:rPr>
        <w:t xml:space="preserve"> (total household </w:t>
      </w:r>
      <w:r w:rsidR="00925F70">
        <w:rPr>
          <w:lang w:val="en-GB"/>
        </w:rPr>
        <w:t>intake</w:t>
      </w:r>
      <w:r w:rsidRPr="004E7F50">
        <w:rPr>
          <w:lang w:val="en-GB"/>
        </w:rPr>
        <w:t xml:space="preserve"> divided by the number of days of recall).</w:t>
      </w:r>
    </w:p>
    <w:p w14:paraId="2874D423" w14:textId="77777777" w:rsidR="004E7F50" w:rsidRPr="004E7F50" w:rsidRDefault="004E7F50" w:rsidP="004E7F50">
      <w:pPr>
        <w:pStyle w:val="ListParagraph"/>
        <w:rPr>
          <w:lang w:val="en-GB"/>
        </w:rPr>
      </w:pPr>
    </w:p>
    <w:p w14:paraId="0B45359C" w14:textId="77777777" w:rsidR="00222FF8" w:rsidRDefault="004E7F50" w:rsidP="004E7F50">
      <w:pPr>
        <w:pStyle w:val="ListParagraph"/>
        <w:numPr>
          <w:ilvl w:val="0"/>
          <w:numId w:val="3"/>
        </w:numPr>
        <w:rPr>
          <w:lang w:val="en-GB"/>
        </w:rPr>
      </w:pPr>
      <w:r w:rsidRPr="004E7F50">
        <w:rPr>
          <w:lang w:val="en-GB"/>
        </w:rPr>
        <w:t>Using information from the household roster, we calculate the number of AFEs in each household. Note that the number of AFEs in the household is calculated based on the sum of each household member’s age- and sex-specific energy requirements relative to the energy requirements of the reference household member, a non-pregnant, non-lactating adult female 18–30 years of age.</w:t>
      </w:r>
      <w:r w:rsidR="00AF78B4">
        <w:rPr>
          <w:lang w:val="en-GB"/>
        </w:rPr>
        <w:t xml:space="preserve"> Energy requirement estimates are based on the FAO/WHO Human Energy Requirements report </w:t>
      </w:r>
      <w:r w:rsidR="00AF78B4">
        <w:rPr>
          <w:lang w:val="en-GB"/>
        </w:rPr>
        <w:fldChar w:fldCharType="begin"/>
      </w:r>
      <w:r w:rsidR="00AF78B4">
        <w:rPr>
          <w:lang w:val="en-GB"/>
        </w:rPr>
        <w:instrText xml:space="preserve"> ADDIN EN.CITE &lt;EndNote&gt;&lt;Cite&gt;&lt;Author&gt;Food and Agricultural Organization of the United Nations&lt;/Author&gt;&lt;Year&gt;2001&lt;/Year&gt;&lt;RecNum&gt;523&lt;/RecNum&gt;&lt;DisplayText&gt;(Food and Agricultural Organization of the United Nations &amp;amp; World Health Organization, 2001)&lt;/DisplayText&gt;&lt;record&gt;&lt;rec-number&gt;523&lt;/rec-number&gt;&lt;foreign-keys&gt;&lt;key app="EN" db-id="rwtwzsp5h5w5zjerv9lpadeye5rztxxtdzez" timestamp="1597724274" guid="7ec23f4c-062b-446f-b096-e10356876a1e"&gt;523&lt;/key&gt;&lt;/foreign-keys&gt;&lt;ref-type name="Generic"&gt;13&lt;/ref-type&gt;&lt;contributors&gt;&lt;authors&gt;&lt;author&gt;Food and Agricultural Organization of the United Nations,&lt;/author&gt;&lt;author&gt;World Health Organization,&lt;/author&gt;&lt;/authors&gt;&lt;/contributors&gt;&lt;titles&gt;&lt;title&gt;Human Energy Requirements. Report of a Joint FAO/WHO/UNU Expert Consultation. Rome,17–24 October 2001&lt;/title&gt;&lt;/titles&gt;&lt;volume&gt;FAO Food and Nutrition Technical Report series 1&lt;/volume&gt;&lt;dates&gt;&lt;year&gt;2001&lt;/year&gt;&lt;/dates&gt;&lt;pub-location&gt;Rome&lt;/pub-location&gt;&lt;urls&gt;&lt;related-urls&gt;&lt;url&gt;https://openknowledge.fao.org/server/api/core/bitstreams/62ae7aeb-9536-4e43-b2d0-55120e662824/content&lt;/url&gt;&lt;/related-urls&gt;&lt;/urls&gt;&lt;/record&gt;&lt;/Cite&gt;&lt;/EndNote&gt;</w:instrText>
      </w:r>
      <w:r w:rsidR="00AF78B4">
        <w:rPr>
          <w:lang w:val="en-GB"/>
        </w:rPr>
        <w:fldChar w:fldCharType="separate"/>
      </w:r>
      <w:r w:rsidR="00AF78B4">
        <w:rPr>
          <w:noProof/>
          <w:lang w:val="en-GB"/>
        </w:rPr>
        <w:t xml:space="preserve">(Food and Agricultural Organization of the United Nations &amp; World Health </w:t>
      </w:r>
      <w:r w:rsidR="00AF78B4">
        <w:rPr>
          <w:noProof/>
          <w:lang w:val="en-GB"/>
        </w:rPr>
        <w:lastRenderedPageBreak/>
        <w:t>Organization, 2001)</w:t>
      </w:r>
      <w:r w:rsidR="00AF78B4">
        <w:rPr>
          <w:lang w:val="en-GB"/>
        </w:rPr>
        <w:fldChar w:fldCharType="end"/>
      </w:r>
      <w:r w:rsidR="00AF78B4">
        <w:rPr>
          <w:lang w:val="en-GB"/>
        </w:rPr>
        <w:t xml:space="preserve">, assuming a physical activity level of 1.6 for adults and average bodyweight based on country-specific estimates where available (e.g., Demographic and Health Survey). </w:t>
      </w:r>
    </w:p>
    <w:p w14:paraId="398D0067" w14:textId="77777777" w:rsidR="00222FF8" w:rsidRDefault="00222FF8" w:rsidP="00A820DE">
      <w:pPr>
        <w:pStyle w:val="ListParagraph"/>
        <w:rPr>
          <w:lang w:val="en-GB"/>
        </w:rPr>
      </w:pPr>
    </w:p>
    <w:p w14:paraId="689ED7C3" w14:textId="26FF11DD" w:rsidR="00222FF8" w:rsidRDefault="00435C49" w:rsidP="00A820DE">
      <w:pPr>
        <w:pStyle w:val="ListParagraph"/>
        <w:rPr>
          <w:lang w:val="en-GB"/>
        </w:rPr>
      </w:pPr>
      <w:r w:rsidRPr="00435C49">
        <w:rPr>
          <w:lang w:val="en-GB"/>
        </w:rPr>
        <w:t xml:space="preserve">Table </w:t>
      </w:r>
      <w:r w:rsidR="005C3948">
        <w:rPr>
          <w:lang w:val="en-GB"/>
        </w:rPr>
        <w:t>4</w:t>
      </w:r>
      <w:r w:rsidRPr="00435C49">
        <w:rPr>
          <w:lang w:val="en-GB"/>
        </w:rPr>
        <w:t xml:space="preserve"> summarizes the adjustment factors incorporated to account for energy requirements during lactation and </w:t>
      </w:r>
      <w:r w:rsidR="005C3948">
        <w:rPr>
          <w:lang w:val="en-GB"/>
        </w:rPr>
        <w:t xml:space="preserve">the </w:t>
      </w:r>
      <w:r w:rsidRPr="00435C49">
        <w:rPr>
          <w:lang w:val="en-GB"/>
        </w:rPr>
        <w:t xml:space="preserve">energy provided via breastmilk when infants are breastfeeding. Specifically, to account for additional energy requirements during lactation, we assume that all households with a child under 2 </w:t>
      </w:r>
      <w:r w:rsidR="005C3948">
        <w:rPr>
          <w:lang w:val="en-GB"/>
        </w:rPr>
        <w:t>years of age</w:t>
      </w:r>
      <w:r w:rsidRPr="00435C49">
        <w:rPr>
          <w:lang w:val="en-GB"/>
        </w:rPr>
        <w:t xml:space="preserve"> also have a lactating mother (note that this is expected to be an overestimation of the total number of lactating women since there is likely to be variation in the degree of adherence to international breastfeeding guidelines). We add an additional 500 kcal per day to the base energy requirements of women assumed to be breastfeeding a child </w:t>
      </w:r>
      <w:r w:rsidR="006B6C72">
        <w:rPr>
          <w:lang w:val="en-GB"/>
        </w:rPr>
        <w:fldChar w:fldCharType="begin"/>
      </w:r>
      <w:r w:rsidR="001B31AD">
        <w:rPr>
          <w:lang w:val="en-GB"/>
        </w:rPr>
        <w:instrText xml:space="preserve"> ADDIN EN.CITE &lt;EndNote&gt;&lt;Cite&gt;&lt;Author&gt;Centers for Disease Control and Prevention&lt;/Author&gt;&lt;Year&gt;2024&lt;/Year&gt;&lt;RecNum&gt;1116&lt;/RecNum&gt;&lt;DisplayText&gt;(Centers for Disease Control and Prevention, 2024)&lt;/DisplayText&gt;&lt;record&gt;&lt;rec-number&gt;1116&lt;/rec-number&gt;&lt;foreign-keys&gt;&lt;key app="EN" db-id="rwtwzsp5h5w5zjerv9lpadeye5rztxxtdzez" timestamp="1733336434" guid="0e813c05-f1e9-443f-984e-e82756965e70"&gt;1116&lt;/key&gt;&lt;/foreign-keys&gt;&lt;ref-type name="Generic"&gt;13&lt;/ref-type&gt;&lt;contributors&gt;&lt;authors&gt;&lt;author&gt;Centers for Disease Control and Prevention,&lt;/author&gt;&lt;/authors&gt;&lt;/contributors&gt;&lt;titles&gt;&lt;title&gt;Maternal diet and breastfeeding&lt;/title&gt;&lt;/titles&gt;&lt;dates&gt;&lt;year&gt;2024&lt;/year&gt;&lt;/dates&gt;&lt;urls&gt;&lt;related-urls&gt;&lt;url&gt;https://www.cdc.gov/breastfeeding-special-circumstances/hcp/diet-micronutrients/maternal-diet.html&lt;/url&gt;&lt;/related-urls&gt;&lt;/urls&gt;&lt;/record&gt;&lt;/Cite&gt;&lt;/EndNote&gt;</w:instrText>
      </w:r>
      <w:r w:rsidR="006B6C72">
        <w:rPr>
          <w:lang w:val="en-GB"/>
        </w:rPr>
        <w:fldChar w:fldCharType="separate"/>
      </w:r>
      <w:r w:rsidR="006B6C72">
        <w:rPr>
          <w:noProof/>
          <w:lang w:val="en-GB"/>
        </w:rPr>
        <w:t>(Centers for Disease Control and Prevention, 2024)</w:t>
      </w:r>
      <w:r w:rsidR="006B6C72">
        <w:rPr>
          <w:lang w:val="en-GB"/>
        </w:rPr>
        <w:fldChar w:fldCharType="end"/>
      </w:r>
      <w:r w:rsidRPr="00435C49">
        <w:rPr>
          <w:lang w:val="en-GB"/>
        </w:rPr>
        <w:t xml:space="preserve">. For infants under 2 years </w:t>
      </w:r>
      <w:r w:rsidR="006B6C72">
        <w:rPr>
          <w:lang w:val="en-GB"/>
        </w:rPr>
        <w:t>of age</w:t>
      </w:r>
      <w:r w:rsidRPr="00435C49">
        <w:rPr>
          <w:lang w:val="en-GB"/>
        </w:rPr>
        <w:t>, we estimate total energy requirements from complementary foods (i.e., energy provided from the household diet) by subtracting the energy contributions from breastmilk from their daily energy requirements. The assumed contribution of breastmilk is age-</w:t>
      </w:r>
      <w:r w:rsidR="00222FF8" w:rsidRPr="00435C49">
        <w:rPr>
          <w:lang w:val="en-GB"/>
        </w:rPr>
        <w:t>specific</w:t>
      </w:r>
      <w:r w:rsidR="00222FF8">
        <w:rPr>
          <w:lang w:val="en-GB"/>
        </w:rPr>
        <w:t xml:space="preserve"> </w:t>
      </w:r>
      <w:r w:rsidR="00222FF8">
        <w:rPr>
          <w:lang w:val="en-GB"/>
        </w:rPr>
        <w:fldChar w:fldCharType="begin"/>
      </w:r>
      <w:r w:rsidR="00222FF8">
        <w:rPr>
          <w:lang w:val="en-GB"/>
        </w:rPr>
        <w:instrText xml:space="preserve"> ADDIN EN.CITE &lt;EndNote&gt;&lt;Cite&gt;&lt;Author&gt;WHO Programme of Nutrition&lt;/Author&gt;&lt;Year&gt;1998&lt;/Year&gt;&lt;RecNum&gt;825&lt;/RecNum&gt;&lt;DisplayText&gt;(WHO Programme of Nutrition, 1998)&lt;/DisplayText&gt;&lt;record&gt;&lt;rec-number&gt;825&lt;/rec-number&gt;&lt;foreign-keys&gt;&lt;key app="EN" db-id="rwtwzsp5h5w5zjerv9lpadeye5rztxxtdzez" timestamp="1675878608" guid="fc3a805f-8bb1-4532-9796-c5c16a2493f4"&gt;825&lt;/key&gt;&lt;/foreign-keys&gt;&lt;ref-type name="Generic"&gt;13&lt;/ref-type&gt;&lt;contributors&gt;&lt;authors&gt;&lt;author&gt;WHO Programme of Nutrition,&lt;/author&gt;&lt;/authors&gt;&lt;/contributors&gt;&lt;titles&gt;&lt;title&gt;Complementary Feeding of Young Children in Developing Countries: A Review of Current Scientific Knowledge&lt;/title&gt;&lt;/titles&gt;&lt;dates&gt;&lt;year&gt;1998&lt;/year&gt;&lt;/dates&gt;&lt;pub-location&gt;Geneva, Switzerland&lt;/pub-location&gt;&lt;publisher&gt;WHO&lt;/publisher&gt;&lt;urls&gt;&lt;/urls&gt;&lt;/record&gt;&lt;/Cite&gt;&lt;/EndNote&gt;</w:instrText>
      </w:r>
      <w:r w:rsidR="00222FF8">
        <w:rPr>
          <w:lang w:val="en-GB"/>
        </w:rPr>
        <w:fldChar w:fldCharType="separate"/>
      </w:r>
      <w:r w:rsidR="00222FF8">
        <w:rPr>
          <w:noProof/>
          <w:lang w:val="en-GB"/>
        </w:rPr>
        <w:t>(WHO Programme of Nutrition, 1998)</w:t>
      </w:r>
      <w:r w:rsidR="00222FF8">
        <w:rPr>
          <w:lang w:val="en-GB"/>
        </w:rPr>
        <w:fldChar w:fldCharType="end"/>
      </w:r>
      <w:r w:rsidR="00222FF8">
        <w:rPr>
          <w:lang w:val="en-GB"/>
        </w:rPr>
        <w:t>.</w:t>
      </w:r>
      <w:r w:rsidRPr="00435C49">
        <w:rPr>
          <w:lang w:val="en-GB"/>
        </w:rPr>
        <w:t xml:space="preserve"> We assume that children 0-2 months are exclusively breastfed and hence do not consume any portion of the household diet. </w:t>
      </w:r>
      <w:r w:rsidR="00932294">
        <w:rPr>
          <w:lang w:val="en-GB"/>
        </w:rPr>
        <w:t>For documentation on how these requirements are coded, see (</w:t>
      </w:r>
      <w:r w:rsidR="00932294" w:rsidRPr="00A820DE">
        <w:rPr>
          <w:highlight w:val="yellow"/>
          <w:lang w:val="en-GB"/>
        </w:rPr>
        <w:t>link to GitHub</w:t>
      </w:r>
      <w:r w:rsidR="00932294">
        <w:rPr>
          <w:lang w:val="en-GB"/>
        </w:rPr>
        <w:t>). Because pregnancy status is not adequately collected (or not collected at all) in HCESs, we do not account for additional energy requirements during pregnancy.</w:t>
      </w:r>
      <w:r w:rsidR="00AF78B4">
        <w:rPr>
          <w:lang w:val="en-GB"/>
        </w:rPr>
        <w:t xml:space="preserve"> </w:t>
      </w:r>
    </w:p>
    <w:p w14:paraId="6C9E008A" w14:textId="77777777" w:rsidR="00222FF8" w:rsidRDefault="00222FF8" w:rsidP="00222FF8">
      <w:pPr>
        <w:pStyle w:val="ListParagraph"/>
        <w:rPr>
          <w:lang w:val="en-GB"/>
        </w:rPr>
      </w:pPr>
    </w:p>
    <w:p w14:paraId="7F07DD70" w14:textId="7F2F4A7A" w:rsidR="004E7F50" w:rsidRDefault="004E7F50" w:rsidP="00A820DE">
      <w:pPr>
        <w:pStyle w:val="ListParagraph"/>
        <w:rPr>
          <w:lang w:val="en-GB"/>
        </w:rPr>
      </w:pPr>
      <w:r w:rsidRPr="004E7F50">
        <w:rPr>
          <w:lang w:val="en-GB"/>
        </w:rPr>
        <w:t xml:space="preserve">Note that adult female serves as the reference household member because her food consumption is expected to be approximately the average in the household. Moreover, her micronutrient requirements are generally high relative to other household members, so if the household’s micronutrient </w:t>
      </w:r>
      <w:r w:rsidR="00925F70">
        <w:rPr>
          <w:lang w:val="en-GB"/>
        </w:rPr>
        <w:t>intake</w:t>
      </w:r>
      <w:r w:rsidRPr="004E7F50">
        <w:rPr>
          <w:lang w:val="en-GB"/>
        </w:rPr>
        <w:t xml:space="preserve"> is adequate to meet her requirements</w:t>
      </w:r>
      <w:r w:rsidR="00925F70">
        <w:rPr>
          <w:lang w:val="en-GB"/>
        </w:rPr>
        <w:t xml:space="preserve"> (assuming that food is distributed within the household in proportion to age- and sex-specific energy requirements)</w:t>
      </w:r>
      <w:r w:rsidRPr="004E7F50">
        <w:rPr>
          <w:lang w:val="en-GB"/>
        </w:rPr>
        <w:t>, it is likely adequate to meet the need</w:t>
      </w:r>
      <w:r w:rsidR="00925F70">
        <w:rPr>
          <w:lang w:val="en-GB"/>
        </w:rPr>
        <w:t>s</w:t>
      </w:r>
      <w:r w:rsidRPr="004E7F50">
        <w:rPr>
          <w:lang w:val="en-GB"/>
        </w:rPr>
        <w:t xml:space="preserve"> of other household members</w:t>
      </w:r>
    </w:p>
    <w:p w14:paraId="342928B1" w14:textId="0D4894E7" w:rsidR="00932294" w:rsidRDefault="00932294" w:rsidP="00932294">
      <w:pPr>
        <w:pStyle w:val="ListParagraph"/>
        <w:rPr>
          <w:lang w:val="en-GB"/>
        </w:rPr>
      </w:pPr>
    </w:p>
    <w:p w14:paraId="348517F1" w14:textId="13F978E2" w:rsidR="00932294" w:rsidRDefault="00932294" w:rsidP="00A820DE">
      <w:pPr>
        <w:pStyle w:val="ListParagraph"/>
        <w:spacing w:after="0"/>
        <w:rPr>
          <w:lang w:val="en-GB"/>
        </w:rPr>
      </w:pPr>
      <w:r>
        <w:rPr>
          <w:lang w:val="en-GB"/>
        </w:rPr>
        <w:t>Table 4. Energy adjustment parameters for lactating women and breastfeeding infants</w:t>
      </w:r>
    </w:p>
    <w:tbl>
      <w:tblPr>
        <w:tblStyle w:val="GridTable1Light"/>
        <w:tblW w:w="0" w:type="auto"/>
        <w:tblInd w:w="475" w:type="dxa"/>
        <w:tblLook w:val="04A0" w:firstRow="1" w:lastRow="0" w:firstColumn="1" w:lastColumn="0" w:noHBand="0" w:noVBand="1"/>
      </w:tblPr>
      <w:tblGrid>
        <w:gridCol w:w="6925"/>
        <w:gridCol w:w="1350"/>
      </w:tblGrid>
      <w:tr w:rsidR="00932294" w:rsidRPr="00E727F3" w14:paraId="38A6AC7E" w14:textId="77777777" w:rsidTr="00A82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5" w:type="dxa"/>
          </w:tcPr>
          <w:p w14:paraId="0557BA8D" w14:textId="77777777" w:rsidR="00932294" w:rsidRPr="00E727F3" w:rsidRDefault="00932294" w:rsidP="00C410B6">
            <w:pPr>
              <w:rPr>
                <w:rFonts w:cstheme="minorHAnsi"/>
              </w:rPr>
            </w:pPr>
            <w:r w:rsidRPr="00E727F3">
              <w:rPr>
                <w:rFonts w:cstheme="minorHAnsi"/>
              </w:rPr>
              <w:t>Parameter</w:t>
            </w:r>
          </w:p>
        </w:tc>
        <w:tc>
          <w:tcPr>
            <w:tcW w:w="1350" w:type="dxa"/>
          </w:tcPr>
          <w:p w14:paraId="119C6A4C" w14:textId="77777777" w:rsidR="00932294" w:rsidRPr="00E727F3" w:rsidRDefault="00932294" w:rsidP="00C410B6">
            <w:pPr>
              <w:cnfStyle w:val="100000000000" w:firstRow="1" w:lastRow="0" w:firstColumn="0" w:lastColumn="0" w:oddVBand="0" w:evenVBand="0" w:oddHBand="0" w:evenHBand="0" w:firstRowFirstColumn="0" w:firstRowLastColumn="0" w:lastRowFirstColumn="0" w:lastRowLastColumn="0"/>
              <w:rPr>
                <w:rFonts w:cstheme="minorHAnsi"/>
              </w:rPr>
            </w:pPr>
            <w:r w:rsidRPr="00E727F3">
              <w:rPr>
                <w:rFonts w:cstheme="minorHAnsi"/>
              </w:rPr>
              <w:t>Value</w:t>
            </w:r>
          </w:p>
        </w:tc>
      </w:tr>
      <w:tr w:rsidR="00932294" w:rsidRPr="00E727F3" w14:paraId="245E8D8C" w14:textId="77777777" w:rsidTr="00A820DE">
        <w:tc>
          <w:tcPr>
            <w:cnfStyle w:val="001000000000" w:firstRow="0" w:lastRow="0" w:firstColumn="1" w:lastColumn="0" w:oddVBand="0" w:evenVBand="0" w:oddHBand="0" w:evenHBand="0" w:firstRowFirstColumn="0" w:firstRowLastColumn="0" w:lastRowFirstColumn="0" w:lastRowLastColumn="0"/>
            <w:tcW w:w="6925" w:type="dxa"/>
          </w:tcPr>
          <w:p w14:paraId="6D34312B" w14:textId="77777777" w:rsidR="00932294" w:rsidRPr="00E727F3" w:rsidRDefault="00932294" w:rsidP="00C410B6">
            <w:pPr>
              <w:rPr>
                <w:rFonts w:cstheme="minorHAnsi"/>
                <w:b w:val="0"/>
                <w:bCs w:val="0"/>
              </w:rPr>
            </w:pPr>
            <w:r w:rsidRPr="00E727F3">
              <w:rPr>
                <w:rFonts w:cstheme="minorHAnsi"/>
                <w:b w:val="0"/>
                <w:bCs w:val="0"/>
              </w:rPr>
              <w:t>Additional energy requirement for lactation (kcal)</w:t>
            </w:r>
          </w:p>
        </w:tc>
        <w:tc>
          <w:tcPr>
            <w:tcW w:w="1350" w:type="dxa"/>
          </w:tcPr>
          <w:p w14:paraId="064F1ED5" w14:textId="77777777" w:rsidR="00932294" w:rsidRPr="00E727F3" w:rsidRDefault="00932294" w:rsidP="00C410B6">
            <w:pPr>
              <w:cnfStyle w:val="000000000000" w:firstRow="0" w:lastRow="0" w:firstColumn="0" w:lastColumn="0" w:oddVBand="0" w:evenVBand="0" w:oddHBand="0" w:evenHBand="0" w:firstRowFirstColumn="0" w:firstRowLastColumn="0" w:lastRowFirstColumn="0" w:lastRowLastColumn="0"/>
              <w:rPr>
                <w:rFonts w:cstheme="minorHAnsi"/>
              </w:rPr>
            </w:pPr>
            <w:r w:rsidRPr="00E727F3">
              <w:rPr>
                <w:rFonts w:cstheme="minorHAnsi"/>
              </w:rPr>
              <w:t>500</w:t>
            </w:r>
          </w:p>
        </w:tc>
      </w:tr>
      <w:tr w:rsidR="00932294" w:rsidRPr="00E727F3" w14:paraId="26E64366" w14:textId="77777777" w:rsidTr="00A820DE">
        <w:tc>
          <w:tcPr>
            <w:cnfStyle w:val="001000000000" w:firstRow="0" w:lastRow="0" w:firstColumn="1" w:lastColumn="0" w:oddVBand="0" w:evenVBand="0" w:oddHBand="0" w:evenHBand="0" w:firstRowFirstColumn="0" w:firstRowLastColumn="0" w:lastRowFirstColumn="0" w:lastRowLastColumn="0"/>
            <w:tcW w:w="6925" w:type="dxa"/>
          </w:tcPr>
          <w:p w14:paraId="5A69083A" w14:textId="77777777" w:rsidR="00932294" w:rsidRPr="00E727F3" w:rsidRDefault="00932294" w:rsidP="00C410B6">
            <w:pPr>
              <w:rPr>
                <w:rFonts w:cstheme="minorHAnsi"/>
                <w:b w:val="0"/>
                <w:bCs w:val="0"/>
              </w:rPr>
            </w:pPr>
            <w:r w:rsidRPr="00E727F3">
              <w:rPr>
                <w:rFonts w:cstheme="minorHAnsi"/>
                <w:b w:val="0"/>
                <w:bCs w:val="0"/>
              </w:rPr>
              <w:t>Energy intake from breastmilk, age 3-5 months (kcal)</w:t>
            </w:r>
          </w:p>
        </w:tc>
        <w:tc>
          <w:tcPr>
            <w:tcW w:w="1350" w:type="dxa"/>
          </w:tcPr>
          <w:p w14:paraId="0A6D8725" w14:textId="77777777" w:rsidR="00932294" w:rsidRPr="00E727F3" w:rsidRDefault="00932294" w:rsidP="00C410B6">
            <w:pPr>
              <w:cnfStyle w:val="000000000000" w:firstRow="0" w:lastRow="0" w:firstColumn="0" w:lastColumn="0" w:oddVBand="0" w:evenVBand="0" w:oddHBand="0" w:evenHBand="0" w:firstRowFirstColumn="0" w:firstRowLastColumn="0" w:lastRowFirstColumn="0" w:lastRowLastColumn="0"/>
              <w:rPr>
                <w:rFonts w:cstheme="minorHAnsi"/>
              </w:rPr>
            </w:pPr>
            <w:r w:rsidRPr="00E727F3">
              <w:rPr>
                <w:rFonts w:cstheme="minorHAnsi"/>
              </w:rPr>
              <w:t>434</w:t>
            </w:r>
          </w:p>
        </w:tc>
      </w:tr>
      <w:tr w:rsidR="00932294" w:rsidRPr="00E727F3" w14:paraId="542E038C" w14:textId="77777777" w:rsidTr="00A820DE">
        <w:tc>
          <w:tcPr>
            <w:cnfStyle w:val="001000000000" w:firstRow="0" w:lastRow="0" w:firstColumn="1" w:lastColumn="0" w:oddVBand="0" w:evenVBand="0" w:oddHBand="0" w:evenHBand="0" w:firstRowFirstColumn="0" w:firstRowLastColumn="0" w:lastRowFirstColumn="0" w:lastRowLastColumn="0"/>
            <w:tcW w:w="6925" w:type="dxa"/>
          </w:tcPr>
          <w:p w14:paraId="6AB4794B" w14:textId="77777777" w:rsidR="00932294" w:rsidRPr="00E727F3" w:rsidRDefault="00932294" w:rsidP="00C410B6">
            <w:pPr>
              <w:rPr>
                <w:rFonts w:cstheme="minorHAnsi"/>
                <w:b w:val="0"/>
                <w:bCs w:val="0"/>
              </w:rPr>
            </w:pPr>
            <w:r w:rsidRPr="00E727F3">
              <w:rPr>
                <w:rFonts w:cstheme="minorHAnsi"/>
                <w:b w:val="0"/>
                <w:bCs w:val="0"/>
              </w:rPr>
              <w:t>Energy intake from breastmilk, age 6-8 months (kcal)</w:t>
            </w:r>
          </w:p>
        </w:tc>
        <w:tc>
          <w:tcPr>
            <w:tcW w:w="1350" w:type="dxa"/>
          </w:tcPr>
          <w:p w14:paraId="289E18E6" w14:textId="77777777" w:rsidR="00932294" w:rsidRPr="00E727F3" w:rsidRDefault="00932294" w:rsidP="00C410B6">
            <w:pPr>
              <w:cnfStyle w:val="000000000000" w:firstRow="0" w:lastRow="0" w:firstColumn="0" w:lastColumn="0" w:oddVBand="0" w:evenVBand="0" w:oddHBand="0" w:evenHBand="0" w:firstRowFirstColumn="0" w:firstRowLastColumn="0" w:lastRowFirstColumn="0" w:lastRowLastColumn="0"/>
              <w:rPr>
                <w:rFonts w:cstheme="minorHAnsi"/>
              </w:rPr>
            </w:pPr>
            <w:r w:rsidRPr="00E727F3">
              <w:rPr>
                <w:rFonts w:cstheme="minorHAnsi"/>
              </w:rPr>
              <w:t>413</w:t>
            </w:r>
          </w:p>
        </w:tc>
      </w:tr>
      <w:tr w:rsidR="00932294" w:rsidRPr="00E727F3" w14:paraId="6B68E2C1" w14:textId="77777777" w:rsidTr="00A820DE">
        <w:tc>
          <w:tcPr>
            <w:cnfStyle w:val="001000000000" w:firstRow="0" w:lastRow="0" w:firstColumn="1" w:lastColumn="0" w:oddVBand="0" w:evenVBand="0" w:oddHBand="0" w:evenHBand="0" w:firstRowFirstColumn="0" w:firstRowLastColumn="0" w:lastRowFirstColumn="0" w:lastRowLastColumn="0"/>
            <w:tcW w:w="6925" w:type="dxa"/>
          </w:tcPr>
          <w:p w14:paraId="044B0374" w14:textId="77777777" w:rsidR="00932294" w:rsidRPr="00E727F3" w:rsidRDefault="00932294" w:rsidP="00C410B6">
            <w:pPr>
              <w:rPr>
                <w:rFonts w:cstheme="minorHAnsi"/>
                <w:b w:val="0"/>
                <w:bCs w:val="0"/>
              </w:rPr>
            </w:pPr>
            <w:r w:rsidRPr="00E727F3">
              <w:rPr>
                <w:rFonts w:cstheme="minorHAnsi"/>
                <w:b w:val="0"/>
                <w:bCs w:val="0"/>
              </w:rPr>
              <w:t>Energy intake from breastmilk, age 9-11 months (kcal)</w:t>
            </w:r>
          </w:p>
        </w:tc>
        <w:tc>
          <w:tcPr>
            <w:tcW w:w="1350" w:type="dxa"/>
          </w:tcPr>
          <w:p w14:paraId="4CD03AB4" w14:textId="77777777" w:rsidR="00932294" w:rsidRPr="00E727F3" w:rsidRDefault="00932294" w:rsidP="00C410B6">
            <w:pPr>
              <w:cnfStyle w:val="000000000000" w:firstRow="0" w:lastRow="0" w:firstColumn="0" w:lastColumn="0" w:oddVBand="0" w:evenVBand="0" w:oddHBand="0" w:evenHBand="0" w:firstRowFirstColumn="0" w:firstRowLastColumn="0" w:lastRowFirstColumn="0" w:lastRowLastColumn="0"/>
              <w:rPr>
                <w:rFonts w:cstheme="minorHAnsi"/>
              </w:rPr>
            </w:pPr>
            <w:r w:rsidRPr="00E727F3">
              <w:rPr>
                <w:rFonts w:cstheme="minorHAnsi"/>
              </w:rPr>
              <w:t>379</w:t>
            </w:r>
          </w:p>
        </w:tc>
      </w:tr>
      <w:tr w:rsidR="00932294" w:rsidRPr="00E727F3" w14:paraId="291D56EF" w14:textId="77777777" w:rsidTr="00A820DE">
        <w:tc>
          <w:tcPr>
            <w:cnfStyle w:val="001000000000" w:firstRow="0" w:lastRow="0" w:firstColumn="1" w:lastColumn="0" w:oddVBand="0" w:evenVBand="0" w:oddHBand="0" w:evenHBand="0" w:firstRowFirstColumn="0" w:firstRowLastColumn="0" w:lastRowFirstColumn="0" w:lastRowLastColumn="0"/>
            <w:tcW w:w="6925" w:type="dxa"/>
          </w:tcPr>
          <w:p w14:paraId="31CFFE60" w14:textId="77777777" w:rsidR="00932294" w:rsidRPr="00E727F3" w:rsidRDefault="00932294" w:rsidP="00C410B6">
            <w:pPr>
              <w:rPr>
                <w:rFonts w:cstheme="minorHAnsi"/>
                <w:b w:val="0"/>
                <w:bCs w:val="0"/>
              </w:rPr>
            </w:pPr>
            <w:r w:rsidRPr="00E727F3">
              <w:rPr>
                <w:rFonts w:cstheme="minorHAnsi"/>
                <w:b w:val="0"/>
                <w:bCs w:val="0"/>
              </w:rPr>
              <w:t>Energy intake from breastmilk, age 12-23 months (kcal)</w:t>
            </w:r>
          </w:p>
        </w:tc>
        <w:tc>
          <w:tcPr>
            <w:tcW w:w="1350" w:type="dxa"/>
          </w:tcPr>
          <w:p w14:paraId="135E70E2" w14:textId="77777777" w:rsidR="00932294" w:rsidRPr="00E727F3" w:rsidRDefault="00932294" w:rsidP="00C410B6">
            <w:pPr>
              <w:cnfStyle w:val="000000000000" w:firstRow="0" w:lastRow="0" w:firstColumn="0" w:lastColumn="0" w:oddVBand="0" w:evenVBand="0" w:oddHBand="0" w:evenHBand="0" w:firstRowFirstColumn="0" w:firstRowLastColumn="0" w:lastRowFirstColumn="0" w:lastRowLastColumn="0"/>
              <w:rPr>
                <w:rFonts w:cstheme="minorHAnsi"/>
              </w:rPr>
            </w:pPr>
            <w:r w:rsidRPr="00E727F3">
              <w:rPr>
                <w:rFonts w:cstheme="minorHAnsi"/>
              </w:rPr>
              <w:t>346</w:t>
            </w:r>
          </w:p>
        </w:tc>
      </w:tr>
    </w:tbl>
    <w:p w14:paraId="386A3AF7" w14:textId="612B271A" w:rsidR="004E7F50" w:rsidRDefault="004E7F50" w:rsidP="00932294">
      <w:pPr>
        <w:ind w:left="360"/>
        <w:rPr>
          <w:lang w:val="en-GB"/>
        </w:rPr>
      </w:pPr>
    </w:p>
    <w:p w14:paraId="4F87FBAB" w14:textId="77777777" w:rsidR="00932294" w:rsidRPr="00932294" w:rsidRDefault="00932294" w:rsidP="00932294">
      <w:pPr>
        <w:ind w:left="360"/>
        <w:rPr>
          <w:lang w:val="en-GB"/>
        </w:rPr>
      </w:pPr>
    </w:p>
    <w:p w14:paraId="6BC7024D" w14:textId="165247B2" w:rsidR="004E7F50" w:rsidRDefault="004E7F50" w:rsidP="004E7F50">
      <w:pPr>
        <w:pStyle w:val="ListParagraph"/>
        <w:numPr>
          <w:ilvl w:val="0"/>
          <w:numId w:val="3"/>
        </w:numPr>
        <w:rPr>
          <w:lang w:val="en-GB"/>
        </w:rPr>
      </w:pPr>
      <w:r w:rsidRPr="004E7F50">
        <w:rPr>
          <w:lang w:val="en-GB"/>
        </w:rPr>
        <w:t xml:space="preserve">We divide average daily total apparent micronutrient </w:t>
      </w:r>
      <w:r w:rsidR="007B63D3">
        <w:rPr>
          <w:lang w:val="en-GB"/>
        </w:rPr>
        <w:t>intake</w:t>
      </w:r>
      <w:r w:rsidRPr="004E7F50">
        <w:rPr>
          <w:lang w:val="en-GB"/>
        </w:rPr>
        <w:t xml:space="preserve"> by the number of AFEs in the household to calculate baseline daily apparent micronutrient intake per AFE.</w:t>
      </w:r>
    </w:p>
    <w:p w14:paraId="4D0B0D38" w14:textId="77777777" w:rsidR="004E7F50" w:rsidRPr="004E7F50" w:rsidRDefault="004E7F50" w:rsidP="004E7F50">
      <w:pPr>
        <w:pStyle w:val="ListParagraph"/>
        <w:rPr>
          <w:lang w:val="en-GB"/>
        </w:rPr>
      </w:pPr>
    </w:p>
    <w:p w14:paraId="3D53C01B" w14:textId="08122B38" w:rsidR="00B44950" w:rsidRDefault="004E7F50" w:rsidP="00B44950">
      <w:pPr>
        <w:pStyle w:val="ListParagraph"/>
        <w:numPr>
          <w:ilvl w:val="0"/>
          <w:numId w:val="3"/>
        </w:numPr>
        <w:rPr>
          <w:lang w:val="en-GB"/>
        </w:rPr>
      </w:pPr>
      <w:r w:rsidRPr="004E7F50">
        <w:rPr>
          <w:lang w:val="en-GB"/>
        </w:rPr>
        <w:t>We compare daily apparent micronutrient intake per AFE to the estimated average requirement (EAR) of an adult female to classify the household diet as adequate or inadequate to meeting the focus micronutrient requirements of an adult female. These estimates are then summarized, accounting for survey weights, at national and subnational levels to generate estimates of the baseline prevalence of inadequacy of the focus micronutrient.</w:t>
      </w:r>
      <w:r>
        <w:rPr>
          <w:lang w:val="en-GB"/>
        </w:rPr>
        <w:t xml:space="preserve"> </w:t>
      </w:r>
      <w:r w:rsidRPr="004E7F50">
        <w:rPr>
          <w:lang w:val="en-GB"/>
        </w:rPr>
        <w:t>Note that the default EARs in the tool are based the harmonized average requirements presented in</w:t>
      </w:r>
      <w:r>
        <w:rPr>
          <w:lang w:val="en-GB"/>
        </w:rPr>
        <w:t xml:space="preserve"> </w:t>
      </w:r>
      <w:r>
        <w:rPr>
          <w:lang w:val="en-GB"/>
        </w:rPr>
        <w:fldChar w:fldCharType="begin"/>
      </w:r>
      <w:r>
        <w:rPr>
          <w:lang w:val="en-GB"/>
        </w:rPr>
        <w:instrText xml:space="preserve"> ADDIN EN.CITE &lt;EndNote&gt;&lt;Cite AuthorYear="1"&gt;&lt;Author&gt;Allen&lt;/Author&gt;&lt;Year&gt;2019&lt;/Year&gt;&lt;RecNum&gt;824&lt;/RecNum&gt;&lt;DisplayText&gt;Allen, Carriquiry &amp;amp; Murphy (2019)&lt;/DisplayText&gt;&lt;record&gt;&lt;rec-number&gt;824&lt;/rec-number&gt;&lt;foreign-keys&gt;&lt;key app="EN" db-id="rwtwzsp5h5w5zjerv9lpadeye5rztxxtdzez" timestamp="1675877563" guid="4804a1f1-a5c5-4d81-b176-d7952a0ee968"&gt;824&lt;/key&gt;&lt;/foreign-keys&gt;&lt;ref-type name="Journal Article"&gt;17&lt;/ref-type&gt;&lt;contributors&gt;&lt;authors&gt;&lt;author&gt;Allen, Lindsay H&lt;/author&gt;&lt;author&gt;Carriquiry, Alicia L&lt;/author&gt;&lt;author&gt;Murphy, Suzanne P&lt;/author&gt;&lt;/authors&gt;&lt;/contributors&gt;&lt;titles&gt;&lt;title&gt;Perspective: Proposed Harmonized Nutrient Reference Values for Populations&lt;/title&gt;&lt;secondary-title&gt;Advances in Nutrition&lt;/secondary-title&gt;&lt;/titles&gt;&lt;periodical&gt;&lt;full-title&gt;Advances in Nutrition&lt;/full-title&gt;&lt;/periodical&gt;&lt;pages&gt;469-483&lt;/pages&gt;&lt;volume&gt;11&lt;/volume&gt;&lt;number&gt;3&lt;/number&gt;&lt;dates&gt;&lt;year&gt;2019&lt;/year&gt;&lt;/dates&gt;&lt;isbn&gt;2161-8313&lt;/isbn&gt;&lt;urls&gt;&lt;related-urls&gt;&lt;url&gt;https://doi.org/10.1093/advances/nmz096&lt;/url&gt;&lt;/related-urls&gt;&lt;/urls&gt;&lt;electronic-resource-num&gt;10.1093/advances/nmz096&lt;/electronic-resource-num&gt;&lt;access-date&gt;2/8/2023&lt;/access-date&gt;&lt;/record&gt;&lt;/Cite&gt;&lt;/EndNote&gt;</w:instrText>
      </w:r>
      <w:r>
        <w:rPr>
          <w:lang w:val="en-GB"/>
        </w:rPr>
        <w:fldChar w:fldCharType="separate"/>
      </w:r>
      <w:r>
        <w:rPr>
          <w:noProof/>
          <w:lang w:val="en-GB"/>
        </w:rPr>
        <w:t xml:space="preserve">Allen, Carriquiry &amp; Murphy </w:t>
      </w:r>
      <w:r>
        <w:rPr>
          <w:noProof/>
          <w:lang w:val="en-GB"/>
        </w:rPr>
        <w:lastRenderedPageBreak/>
        <w:t>(2019)</w:t>
      </w:r>
      <w:r>
        <w:rPr>
          <w:lang w:val="en-GB"/>
        </w:rPr>
        <w:fldChar w:fldCharType="end"/>
      </w:r>
      <w:r w:rsidRPr="004E7F50">
        <w:rPr>
          <w:lang w:val="en-GB"/>
        </w:rPr>
        <w:t>, but these values can be modified by the user within the cost and effectiveness module framework of the tool</w:t>
      </w:r>
      <w:r w:rsidR="00B44950">
        <w:rPr>
          <w:lang w:val="en-GB"/>
        </w:rPr>
        <w:t>.</w:t>
      </w:r>
    </w:p>
    <w:p w14:paraId="3C10AB5B" w14:textId="1A253D9D" w:rsidR="00B44950" w:rsidRDefault="00B44950" w:rsidP="00B44950">
      <w:pPr>
        <w:rPr>
          <w:b/>
          <w:bCs/>
          <w:lang w:val="en-GB"/>
        </w:rPr>
      </w:pPr>
      <w:r w:rsidRPr="0031269C">
        <w:rPr>
          <w:b/>
          <w:bCs/>
          <w:lang w:val="en-GB"/>
        </w:rPr>
        <w:t>Nutrient density of the household diet approach</w:t>
      </w:r>
    </w:p>
    <w:p w14:paraId="21B97F16" w14:textId="77777777" w:rsidR="00C67F4B" w:rsidRPr="0031269C" w:rsidRDefault="00C67F4B" w:rsidP="00B44950">
      <w:pPr>
        <w:rPr>
          <w:b/>
          <w:bCs/>
          <w:lang w:val="en-GB"/>
        </w:rPr>
      </w:pPr>
    </w:p>
    <w:p w14:paraId="0FFEE2E8" w14:textId="162AA5D8" w:rsidR="00B44950" w:rsidRPr="007E0189" w:rsidRDefault="00B44950" w:rsidP="00B44950">
      <w:pPr>
        <w:pStyle w:val="ListParagraph"/>
        <w:numPr>
          <w:ilvl w:val="0"/>
          <w:numId w:val="4"/>
        </w:numPr>
        <w:rPr>
          <w:lang w:val="en-GB"/>
        </w:rPr>
      </w:pPr>
      <w:r w:rsidRPr="007E0189">
        <w:rPr>
          <w:lang w:val="en-GB"/>
        </w:rPr>
        <w:t>For each food in the food list, we convert the reported quantity of food consumed by the household during the recall period (typically the past seven days) to grams and, where relevant, adjusted for the edible portion. Estimates of the edible portion of foods taken from</w:t>
      </w:r>
      <w:r w:rsidR="005A7557" w:rsidRPr="007E0189">
        <w:rPr>
          <w:lang w:val="en-GB"/>
        </w:rPr>
        <w:t xml:space="preserve"> a locally-relevant food composition table (FCT), where possible, and otherwise based on input from local experts.</w:t>
      </w:r>
    </w:p>
    <w:p w14:paraId="3C7C6DCC" w14:textId="77777777" w:rsidR="00B44950" w:rsidRPr="00B44950" w:rsidRDefault="00B44950" w:rsidP="00B44950">
      <w:pPr>
        <w:pStyle w:val="ListParagraph"/>
        <w:rPr>
          <w:lang w:val="en-GB"/>
        </w:rPr>
      </w:pPr>
    </w:p>
    <w:p w14:paraId="40539C52" w14:textId="0D6EBF39" w:rsidR="00B44950" w:rsidRDefault="00B44950" w:rsidP="00B44950">
      <w:pPr>
        <w:pStyle w:val="ListParagraph"/>
        <w:numPr>
          <w:ilvl w:val="0"/>
          <w:numId w:val="4"/>
        </w:numPr>
        <w:rPr>
          <w:lang w:val="en-GB"/>
        </w:rPr>
      </w:pPr>
      <w:r w:rsidRPr="00B44950">
        <w:rPr>
          <w:lang w:val="en-GB"/>
        </w:rPr>
        <w:t>We match each food in the food list with a locally-relevant FCT entry to estimate energy and nutrient composition of each food (link to description of matching process). Note that</w:t>
      </w:r>
      <w:r w:rsidR="007E0189">
        <w:rPr>
          <w:lang w:val="en-GB"/>
        </w:rPr>
        <w:t>, unless the food in the HCES food list specifies a cooking method (e.g., sweet potato, boiled),</w:t>
      </w:r>
      <w:r w:rsidRPr="00B44950">
        <w:rPr>
          <w:lang w:val="en-GB"/>
        </w:rPr>
        <w:t xml:space="preserve"> foods are matched with the raw version of the food in the FCT, meaning that potential micronutrient losses during cooking are not accounted for.</w:t>
      </w:r>
    </w:p>
    <w:p w14:paraId="1996495B" w14:textId="77777777" w:rsidR="00B44950" w:rsidRPr="00B44950" w:rsidRDefault="00B44950" w:rsidP="00B44950">
      <w:pPr>
        <w:pStyle w:val="ListParagraph"/>
        <w:rPr>
          <w:lang w:val="en-GB"/>
        </w:rPr>
      </w:pPr>
    </w:p>
    <w:p w14:paraId="62A0DEE9" w14:textId="512952E9" w:rsidR="00B44950" w:rsidRDefault="00B44950" w:rsidP="00B44950">
      <w:pPr>
        <w:pStyle w:val="ListParagraph"/>
        <w:numPr>
          <w:ilvl w:val="0"/>
          <w:numId w:val="4"/>
        </w:numPr>
        <w:rPr>
          <w:lang w:val="en-GB"/>
        </w:rPr>
      </w:pPr>
      <w:r w:rsidRPr="00B44950">
        <w:rPr>
          <w:lang w:val="en-GB"/>
        </w:rPr>
        <w:t xml:space="preserve">We sum the apparent </w:t>
      </w:r>
      <w:r w:rsidR="007B63D3">
        <w:rPr>
          <w:lang w:val="en-GB"/>
        </w:rPr>
        <w:t>intake</w:t>
      </w:r>
      <w:r w:rsidRPr="00B44950">
        <w:rPr>
          <w:lang w:val="en-GB"/>
        </w:rPr>
        <w:t xml:space="preserve"> of the focus micronutrient from each food to calculate total daily average apparent micronutrient </w:t>
      </w:r>
      <w:r w:rsidR="007B63D3">
        <w:rPr>
          <w:lang w:val="en-GB"/>
        </w:rPr>
        <w:t>intake</w:t>
      </w:r>
      <w:r w:rsidRPr="00B44950">
        <w:rPr>
          <w:lang w:val="en-GB"/>
        </w:rPr>
        <w:t xml:space="preserve"> (total household </w:t>
      </w:r>
      <w:r w:rsidR="007B63D3">
        <w:rPr>
          <w:lang w:val="en-GB"/>
        </w:rPr>
        <w:t>intake</w:t>
      </w:r>
      <w:r w:rsidRPr="00B44950">
        <w:rPr>
          <w:lang w:val="en-GB"/>
        </w:rPr>
        <w:t xml:space="preserve"> divided by the number of days of recall).</w:t>
      </w:r>
    </w:p>
    <w:p w14:paraId="614926B0" w14:textId="77777777" w:rsidR="00B44950" w:rsidRPr="00B44950" w:rsidRDefault="00B44950" w:rsidP="00B44950">
      <w:pPr>
        <w:pStyle w:val="ListParagraph"/>
        <w:rPr>
          <w:lang w:val="en-GB"/>
        </w:rPr>
      </w:pPr>
    </w:p>
    <w:p w14:paraId="50948AC7" w14:textId="2C7E57B4" w:rsidR="00B44950" w:rsidRPr="00B44950" w:rsidRDefault="00B44950" w:rsidP="00B44950">
      <w:pPr>
        <w:pStyle w:val="ListParagraph"/>
        <w:numPr>
          <w:ilvl w:val="0"/>
          <w:numId w:val="4"/>
        </w:numPr>
        <w:rPr>
          <w:lang w:val="en-GB"/>
        </w:rPr>
      </w:pPr>
      <w:r w:rsidRPr="00B44950">
        <w:rPr>
          <w:lang w:val="en-GB"/>
        </w:rPr>
        <w:t xml:space="preserve">We sum the apparent </w:t>
      </w:r>
      <w:r w:rsidR="007B63D3">
        <w:rPr>
          <w:lang w:val="en-GB"/>
        </w:rPr>
        <w:t>intake</w:t>
      </w:r>
      <w:r w:rsidRPr="00B44950">
        <w:rPr>
          <w:lang w:val="en-GB"/>
        </w:rPr>
        <w:t xml:space="preserve"> of energy from each food to calculate total daily average apparent energy </w:t>
      </w:r>
      <w:r w:rsidR="007B63D3">
        <w:rPr>
          <w:lang w:val="en-GB"/>
        </w:rPr>
        <w:t>intake</w:t>
      </w:r>
      <w:r w:rsidRPr="00B44950">
        <w:rPr>
          <w:lang w:val="en-GB"/>
        </w:rPr>
        <w:t xml:space="preserve"> (total household energy </w:t>
      </w:r>
      <w:r w:rsidR="007B63D3">
        <w:rPr>
          <w:lang w:val="en-GB"/>
        </w:rPr>
        <w:t>intake</w:t>
      </w:r>
      <w:r w:rsidRPr="00B44950">
        <w:rPr>
          <w:lang w:val="en-GB"/>
        </w:rPr>
        <w:t xml:space="preserve"> divided by the number of days of recall).</w:t>
      </w:r>
    </w:p>
    <w:p w14:paraId="08155234" w14:textId="77777777" w:rsidR="00B44950" w:rsidRDefault="00B44950" w:rsidP="00B44950">
      <w:pPr>
        <w:pStyle w:val="ListParagraph"/>
        <w:rPr>
          <w:lang w:val="en-GB"/>
        </w:rPr>
      </w:pPr>
    </w:p>
    <w:p w14:paraId="6D9CD0FA" w14:textId="2DC30793" w:rsidR="00B44950" w:rsidRPr="00B44950" w:rsidRDefault="00B44950" w:rsidP="00B44950">
      <w:pPr>
        <w:pStyle w:val="ListParagraph"/>
        <w:numPr>
          <w:ilvl w:val="0"/>
          <w:numId w:val="4"/>
        </w:numPr>
        <w:rPr>
          <w:lang w:val="en-GB"/>
        </w:rPr>
      </w:pPr>
      <w:r w:rsidRPr="00B44950">
        <w:rPr>
          <w:lang w:val="en-GB"/>
        </w:rPr>
        <w:t xml:space="preserve">For the focus micronutrient, we calculate the baseline nutrient density of the household diet by dividing total daily average apparent micronutrient </w:t>
      </w:r>
      <w:r w:rsidR="007B63D3">
        <w:rPr>
          <w:lang w:val="en-GB"/>
        </w:rPr>
        <w:t>intake</w:t>
      </w:r>
      <w:r w:rsidRPr="00B44950">
        <w:rPr>
          <w:lang w:val="en-GB"/>
        </w:rPr>
        <w:t xml:space="preserve"> by total daily average apparent energy </w:t>
      </w:r>
      <w:r w:rsidR="007B63D3">
        <w:rPr>
          <w:lang w:val="en-GB"/>
        </w:rPr>
        <w:t>intake</w:t>
      </w:r>
      <w:r w:rsidRPr="00B44950">
        <w:rPr>
          <w:lang w:val="en-GB"/>
        </w:rPr>
        <w:t xml:space="preserve">, multiplied by 1000 to express the nutrient density per 1,000 kcal. </w:t>
      </w:r>
    </w:p>
    <w:p w14:paraId="3EA8056B" w14:textId="77777777" w:rsidR="00B44950" w:rsidRDefault="00B44950" w:rsidP="00B44950">
      <w:pPr>
        <w:pStyle w:val="ListParagraph"/>
        <w:rPr>
          <w:lang w:val="en-GB"/>
        </w:rPr>
      </w:pPr>
    </w:p>
    <w:p w14:paraId="57ECFB1E" w14:textId="77777777" w:rsidR="00AA3676" w:rsidRDefault="00B44950" w:rsidP="00B44950">
      <w:pPr>
        <w:pStyle w:val="ListParagraph"/>
        <w:numPr>
          <w:ilvl w:val="0"/>
          <w:numId w:val="4"/>
        </w:numPr>
        <w:rPr>
          <w:lang w:val="en-GB"/>
        </w:rPr>
      </w:pPr>
      <w:r w:rsidRPr="00B44950">
        <w:rPr>
          <w:lang w:val="en-GB"/>
        </w:rPr>
        <w:t>We compare the household nutrient density to the critical nutrient density of an adult female to classify the household diet as adequate or inadequate to meeting micronutrient requirements of an adult female, assuming energy requirements are met. These estimates are then summarized, accounting for survey weights, at national and subnational levels to generate estimates of the baseline prevalence of inadequacy of the focus micronutrient.</w:t>
      </w:r>
      <w:r>
        <w:rPr>
          <w:lang w:val="en-GB"/>
        </w:rPr>
        <w:t xml:space="preserve"> </w:t>
      </w:r>
    </w:p>
    <w:p w14:paraId="2649ADF7" w14:textId="35CB6BA2" w:rsidR="00B44950" w:rsidRPr="00B44950" w:rsidRDefault="00B44950" w:rsidP="00AA3676">
      <w:pPr>
        <w:pStyle w:val="ListParagraph"/>
        <w:numPr>
          <w:ilvl w:val="1"/>
          <w:numId w:val="4"/>
        </w:numPr>
        <w:rPr>
          <w:lang w:val="en-GB"/>
        </w:rPr>
      </w:pPr>
      <w:r>
        <w:rPr>
          <w:lang w:val="en-GB"/>
        </w:rPr>
        <w:t xml:space="preserve">Note that the </w:t>
      </w:r>
      <w:r w:rsidRPr="00B44950">
        <w:rPr>
          <w:lang w:val="en-GB"/>
        </w:rPr>
        <w:t>critical nutrient density is calculated as the EAR of a non-pregnant, non-lactating adult female 18-30 year of age divided by the energy requirements of a non-pregnant, non-lactating adult female 18-30 years of age, multiplied by 1,000.</w:t>
      </w:r>
    </w:p>
    <w:p w14:paraId="1ECCDB23" w14:textId="4DB06D8B" w:rsidR="00F12054" w:rsidRDefault="00F12054" w:rsidP="00C5324A">
      <w:pPr>
        <w:contextualSpacing/>
        <w:rPr>
          <w:lang w:val="en-GB"/>
        </w:rPr>
      </w:pPr>
    </w:p>
    <w:p w14:paraId="099B7ABF" w14:textId="0D0A0DC5" w:rsidR="0031269C" w:rsidRPr="00C67F4B" w:rsidRDefault="0031269C" w:rsidP="00C67F4B">
      <w:pPr>
        <w:pStyle w:val="ListParagraph"/>
        <w:numPr>
          <w:ilvl w:val="0"/>
          <w:numId w:val="8"/>
        </w:numPr>
        <w:rPr>
          <w:i/>
          <w:iCs/>
          <w:lang w:val="en-GB"/>
        </w:rPr>
      </w:pPr>
      <w:r w:rsidRPr="00C67F4B">
        <w:rPr>
          <w:i/>
          <w:iCs/>
          <w:lang w:val="en-GB"/>
        </w:rPr>
        <w:t>Steps in modeling the impact of micronutrient interventions</w:t>
      </w:r>
      <w:r w:rsidR="001B14D4" w:rsidRPr="00C67F4B">
        <w:rPr>
          <w:i/>
          <w:iCs/>
          <w:lang w:val="en-GB"/>
        </w:rPr>
        <w:t xml:space="preserve"> and risk of high intakes</w:t>
      </w:r>
      <w:r w:rsidRPr="00C67F4B">
        <w:rPr>
          <w:i/>
          <w:iCs/>
          <w:lang w:val="en-GB"/>
        </w:rPr>
        <w:t xml:space="preserve"> </w:t>
      </w:r>
    </w:p>
    <w:p w14:paraId="2CC09906" w14:textId="77777777" w:rsidR="0031269C" w:rsidRDefault="0031269C" w:rsidP="0031269C">
      <w:pPr>
        <w:contextualSpacing/>
        <w:rPr>
          <w:b/>
          <w:bCs/>
          <w:lang w:val="en-GB"/>
        </w:rPr>
      </w:pPr>
    </w:p>
    <w:p w14:paraId="73BB5863" w14:textId="77777777" w:rsidR="0031269C" w:rsidRDefault="0031269C" w:rsidP="0031269C">
      <w:pPr>
        <w:contextualSpacing/>
        <w:rPr>
          <w:b/>
          <w:bCs/>
          <w:lang w:val="en-GB"/>
        </w:rPr>
      </w:pPr>
      <w:r w:rsidRPr="00F31C2E">
        <w:rPr>
          <w:b/>
          <w:bCs/>
          <w:lang w:val="en-GB"/>
        </w:rPr>
        <w:t>Apparent intake per AFE approach</w:t>
      </w:r>
    </w:p>
    <w:p w14:paraId="04674A56" w14:textId="77777777" w:rsidR="0031269C" w:rsidRDefault="0031269C" w:rsidP="00C5324A">
      <w:pPr>
        <w:contextualSpacing/>
        <w:rPr>
          <w:lang w:val="en-GB"/>
        </w:rPr>
      </w:pPr>
    </w:p>
    <w:p w14:paraId="2FEB8BBE" w14:textId="209254E3" w:rsidR="00EC1288" w:rsidRDefault="00EC1288" w:rsidP="008160D2">
      <w:pPr>
        <w:pStyle w:val="ListParagraph"/>
        <w:numPr>
          <w:ilvl w:val="0"/>
          <w:numId w:val="5"/>
        </w:numPr>
      </w:pPr>
      <w:r>
        <w:t xml:space="preserve">We calculate total average daily apparent </w:t>
      </w:r>
      <w:r w:rsidR="009F511C">
        <w:t xml:space="preserve">household </w:t>
      </w:r>
      <w:r>
        <w:t>consumption of the relevant food vehicle (for modeling LSFF) or crop (for modeling biofortification).  This includes fortifiable</w:t>
      </w:r>
      <w:r w:rsidR="009F511C">
        <w:t>/biofortifiable</w:t>
      </w:r>
      <w:r>
        <w:t xml:space="preserve"> food equivalents from processed foods containing the food vehicle</w:t>
      </w:r>
      <w:r w:rsidR="009F511C">
        <w:t xml:space="preserve"> or crop (e.g., </w:t>
      </w:r>
      <w:r w:rsidR="00F40899">
        <w:t xml:space="preserve">wheat flour in </w:t>
      </w:r>
      <w:r w:rsidR="009F511C">
        <w:lastRenderedPageBreak/>
        <w:t>bread). Fortifiable/biofortifiable food equivalents are drawn from a MAPS database of country-specific equivalents populated based on local recipes</w:t>
      </w:r>
      <w:r w:rsidR="00590AB1">
        <w:t xml:space="preserve"> and</w:t>
      </w:r>
      <w:r w:rsidR="009F511C">
        <w:t xml:space="preserve"> input from in-country experts</w:t>
      </w:r>
      <w:r w:rsidR="00590AB1">
        <w:t>.</w:t>
      </w:r>
      <w:r w:rsidR="009F511C">
        <w:t xml:space="preserve"> </w:t>
      </w:r>
    </w:p>
    <w:p w14:paraId="6878AFA5" w14:textId="77777777" w:rsidR="008160D2" w:rsidRDefault="008160D2" w:rsidP="008160D2">
      <w:pPr>
        <w:pStyle w:val="ListParagraph"/>
      </w:pPr>
    </w:p>
    <w:p w14:paraId="7A5CC4E6" w14:textId="436A74A6" w:rsidR="00EC1288" w:rsidRDefault="009F511C" w:rsidP="008160D2">
      <w:pPr>
        <w:pStyle w:val="ListParagraph"/>
        <w:numPr>
          <w:ilvl w:val="0"/>
          <w:numId w:val="5"/>
        </w:numPr>
      </w:pPr>
      <w:r>
        <w:t>We d</w:t>
      </w:r>
      <w:r w:rsidR="00EC1288">
        <w:t xml:space="preserve">ivide </w:t>
      </w:r>
      <w:r>
        <w:t xml:space="preserve">total average daily apparent household consumption </w:t>
      </w:r>
      <w:r w:rsidR="00EC1288">
        <w:t>of the food vehicle</w:t>
      </w:r>
      <w:r>
        <w:t xml:space="preserve"> or crop</w:t>
      </w:r>
      <w:r w:rsidR="00EC1288">
        <w:t xml:space="preserve"> by the number of AFEs in the household to generate estimate of daily average apparent consumption </w:t>
      </w:r>
      <w:r>
        <w:t>per AFE.</w:t>
      </w:r>
    </w:p>
    <w:p w14:paraId="3D5B0F89" w14:textId="77777777" w:rsidR="008160D2" w:rsidRDefault="008160D2" w:rsidP="008160D2">
      <w:pPr>
        <w:pStyle w:val="ListParagraph"/>
      </w:pPr>
    </w:p>
    <w:p w14:paraId="586A0FE4" w14:textId="77777777" w:rsidR="008160D2" w:rsidRDefault="00CA479E" w:rsidP="008160D2">
      <w:pPr>
        <w:pStyle w:val="ListParagraph"/>
        <w:numPr>
          <w:ilvl w:val="0"/>
          <w:numId w:val="5"/>
        </w:numPr>
      </w:pPr>
      <w:r>
        <w:t>For modeling LSFF, for each year of the 10-year modeling time horizon</w:t>
      </w:r>
      <w:r w:rsidR="007069A2">
        <w:t xml:space="preserve"> we calculate the additional daily apparent micronutrient intake per AFE provided by LSFF by</w:t>
      </w:r>
      <w:r>
        <w:t xml:space="preserve"> m</w:t>
      </w:r>
      <w:r w:rsidR="00EC1288">
        <w:t>ultiply</w:t>
      </w:r>
      <w:r w:rsidR="007069A2">
        <w:t>ing</w:t>
      </w:r>
      <w:r w:rsidR="00EC1288">
        <w:t xml:space="preserve"> daily average apparent consumption of the food vehicle per AFE </w:t>
      </w:r>
      <w:r>
        <w:t xml:space="preserve">(assumed constant over the 10-year horizon) </w:t>
      </w:r>
      <w:r w:rsidR="00EC1288">
        <w:t>by the year-specific average fortification level</w:t>
      </w:r>
      <w:r>
        <w:t>. Note that the average fortification level</w:t>
      </w:r>
      <w:r w:rsidR="006569A5">
        <w:t xml:space="preserve"> in each year</w:t>
      </w:r>
      <w:r>
        <w:t xml:space="preserve"> is calculated as the target fortification level multiplied by the percent of the food vehicle that is fortifiable, the proportion of the food vehicle that is fortified to any extent, the average fortification level among the fortified food vehicle as a percent of the standard (at point of fortification), and the expected micronutrient retention from point of fortification to households. </w:t>
      </w:r>
      <w:r w:rsidR="006569A5">
        <w:t>Each of these parameters is modifiable by the user in the tool.</w:t>
      </w:r>
    </w:p>
    <w:p w14:paraId="4EF2ED62" w14:textId="0FFC2D7F" w:rsidR="00EC1288" w:rsidRDefault="006569A5" w:rsidP="008160D2">
      <w:pPr>
        <w:pStyle w:val="ListParagraph"/>
        <w:numPr>
          <w:ilvl w:val="1"/>
          <w:numId w:val="5"/>
        </w:numPr>
      </w:pPr>
      <w:r>
        <w:t>Note that t</w:t>
      </w:r>
      <w:r w:rsidR="00EC1288">
        <w:t>o account for higher bioavailability of folic acid compared to dietary folate,</w:t>
      </w:r>
      <w:r>
        <w:t xml:space="preserve"> we</w:t>
      </w:r>
      <w:r w:rsidR="00EC1288">
        <w:t xml:space="preserve"> convert average folic acid fortification levels </w:t>
      </w:r>
      <w:r>
        <w:t>to</w:t>
      </w:r>
      <w:r w:rsidR="00EC1288">
        <w:t xml:space="preserve"> dietary folate equivalents (DFEs)</w:t>
      </w:r>
      <w:r>
        <w:t xml:space="preserve"> </w:t>
      </w:r>
      <w:r w:rsidR="00EC1288">
        <w:t>by multiplying the average fortification level by 1.7</w:t>
      </w:r>
      <w:r>
        <w:t xml:space="preserve"> </w:t>
      </w:r>
      <w:r>
        <w:fldChar w:fldCharType="begin"/>
      </w:r>
      <w:r>
        <w:instrText xml:space="preserve"> ADDIN EN.CITE &lt;EndNote&gt;&lt;Cite&gt;&lt;Author&gt;Bailey&lt;/Author&gt;&lt;Year&gt;2000&lt;/Year&gt;&lt;RecNum&gt;1068&lt;/RecNum&gt;&lt;DisplayText&gt;(Bailey, 2000)&lt;/DisplayText&gt;&lt;record&gt;&lt;rec-number&gt;1068&lt;/rec-number&gt;&lt;foreign-keys&gt;&lt;key app="EN" db-id="rwtwzsp5h5w5zjerv9lpadeye5rztxxtdzez" timestamp="1721429691" guid="3e7b2bb7-8eed-4045-b9fc-cd2680cb715a"&gt;1068&lt;/key&gt;&lt;/foreign-keys&gt;&lt;ref-type name="Journal Article"&gt;17&lt;/ref-type&gt;&lt;contributors&gt;&lt;authors&gt;&lt;author&gt;Bailey, Lynn B.&lt;/author&gt;&lt;/authors&gt;&lt;/contributors&gt;&lt;titles&gt;&lt;title&gt;New standard for dietary folate intake in pregnant women123&lt;/title&gt;&lt;secondary-title&gt;The American Journal of Clinical Nutrition&lt;/secondary-title&gt;&lt;/titles&gt;&lt;periodical&gt;&lt;full-title&gt;The American Journal of Clinical Nutrition&lt;/full-title&gt;&lt;abbr-1&gt;Am J Clin Nutr&lt;/abbr-1&gt;&lt;/periodical&gt;&lt;pages&gt;1304S-1307S&lt;/pages&gt;&lt;volume&gt;71&lt;/volume&gt;&lt;number&gt;5&lt;/number&gt;&lt;keywords&gt;&lt;keyword&gt;Folate&lt;/keyword&gt;&lt;keyword&gt;recommended dietary allowance&lt;/keyword&gt;&lt;keyword&gt;RDA&lt;/keyword&gt;&lt;keyword&gt;dietary reference intake&lt;/keyword&gt;&lt;keyword&gt;DRI&lt;/keyword&gt;&lt;keyword&gt;pregnancy&lt;/keyword&gt;&lt;keyword&gt;estimated average requirement&lt;/keyword&gt;&lt;keyword&gt;EAR&lt;/keyword&gt;&lt;keyword&gt;dietary folate equivalents&lt;/keyword&gt;&lt;keyword&gt;DFE&lt;/keyword&gt;&lt;/keywords&gt;&lt;dates&gt;&lt;year&gt;2000&lt;/year&gt;&lt;pub-dates&gt;&lt;date&gt;2000/05/01/&lt;/date&gt;&lt;/pub-dates&gt;&lt;/dates&gt;&lt;isbn&gt;0002-9165&lt;/isbn&gt;&lt;urls&gt;&lt;related-urls&gt;&lt;url&gt;https://www.sciencedirect.com/science/article/pii/S0002916523071605&lt;/url&gt;&lt;/related-urls&gt;&lt;/urls&gt;&lt;electronic-resource-num&gt;https://doi.org/10.1093/ajcn/71.5.1304s&lt;/electronic-resource-num&gt;&lt;/record&gt;&lt;/Cite&gt;&lt;/EndNote&gt;</w:instrText>
      </w:r>
      <w:r>
        <w:fldChar w:fldCharType="separate"/>
      </w:r>
      <w:r>
        <w:rPr>
          <w:noProof/>
        </w:rPr>
        <w:t>(Bailey, 2000)</w:t>
      </w:r>
      <w:r>
        <w:fldChar w:fldCharType="end"/>
      </w:r>
      <w:r>
        <w:t>.</w:t>
      </w:r>
    </w:p>
    <w:p w14:paraId="44742B37" w14:textId="77777777" w:rsidR="008160D2" w:rsidRDefault="008160D2" w:rsidP="008160D2">
      <w:pPr>
        <w:pStyle w:val="ListParagraph"/>
      </w:pPr>
    </w:p>
    <w:p w14:paraId="2EBA05BB" w14:textId="488877C8" w:rsidR="00A019D6" w:rsidRDefault="007069A2" w:rsidP="008160D2">
      <w:pPr>
        <w:pStyle w:val="ListParagraph"/>
        <w:numPr>
          <w:ilvl w:val="0"/>
          <w:numId w:val="5"/>
        </w:numPr>
      </w:pPr>
      <w:r>
        <w:t xml:space="preserve">For modeling biofortification (via </w:t>
      </w:r>
      <w:r w:rsidR="00CF7E48">
        <w:t>crop</w:t>
      </w:r>
      <w:r>
        <w:t xml:space="preserve"> breeding or agronomic biofortification), for each year of the 10-year modeling time horizon we calculate the additional daily apparent micronutrient intake per AFE provided by biofortification by multiplying daily average apparent consumption of the crop per AFE (assumed constant over the 10-year horizon) by the year-specific average additional micronutrient content in the biofortified crop</w:t>
      </w:r>
      <w:r w:rsidR="00A019D6">
        <w:t xml:space="preserve">. Note that the </w:t>
      </w:r>
      <w:r>
        <w:t>average additional micronutrient content in the biofortified crop</w:t>
      </w:r>
      <w:ins w:id="4" w:author="Katherine Pittenger Adams" w:date="2024-12-12T17:57:00Z">
        <w:r w:rsidR="00102A0B">
          <w:t xml:space="preserve"> (via crop breeding)</w:t>
        </w:r>
      </w:ins>
      <w:r>
        <w:t xml:space="preserve"> </w:t>
      </w:r>
      <w:r w:rsidR="00A019D6">
        <w:t>in each year is calculated as</w:t>
      </w:r>
      <w:r w:rsidR="00C95FED">
        <w:t xml:space="preserve"> the </w:t>
      </w:r>
      <w:ins w:id="5" w:author="Katherine Pittenger Adams" w:date="2024-12-12T17:57:00Z">
        <w:r w:rsidR="00102A0B">
          <w:t>difference in the micronutrient concentration in the non-biofortified variety and the biofortified variety, where the micr</w:t>
        </w:r>
      </w:ins>
      <w:ins w:id="6" w:author="Katherine Pittenger Adams" w:date="2024-12-12T17:58:00Z">
        <w:r w:rsidR="00102A0B">
          <w:t xml:space="preserve">onutrient concentration is calculated as the average of country-specific released varieties according to the HarvestPlus </w:t>
        </w:r>
      </w:ins>
      <w:ins w:id="7" w:author="Katherine Pittenger Adams" w:date="2024-12-12T17:59:00Z">
        <w:r w:rsidR="00102A0B">
          <w:t>database of biofortified crops released (</w:t>
        </w:r>
      </w:ins>
      <w:ins w:id="8" w:author="Katherine Pittenger Adams" w:date="2024-12-12T18:00:00Z">
        <w:r w:rsidR="00102A0B" w:rsidRPr="00102A0B">
          <w:t>https://bcr.harvestplus.org/</w:t>
        </w:r>
        <w:r w:rsidR="00102A0B">
          <w:t>)</w:t>
        </w:r>
      </w:ins>
      <w:del w:id="9" w:author="Katherine Pittenger Adams" w:date="2024-12-12T18:00:00Z">
        <w:r w:rsidR="00C95FED" w:rsidDel="00102A0B">
          <w:delText>additional micronutrient concentration in the biofortified crop</w:delText>
        </w:r>
        <w:r w:rsidR="00A019D6" w:rsidDel="00102A0B">
          <w:delText xml:space="preserve"> </w:delText>
        </w:r>
        <w:r w:rsidR="00C95FED" w:rsidDel="00102A0B">
          <w:delText xml:space="preserve">(country-specific default values based on the HarvestPlus database of biofortified crops released - </w:delText>
        </w:r>
        <w:r w:rsidR="00653ACE" w:rsidDel="00102A0B">
          <w:fldChar w:fldCharType="begin"/>
        </w:r>
        <w:r w:rsidR="00653ACE" w:rsidDel="00102A0B">
          <w:delInstrText xml:space="preserve"> HYPERLINK "https://bcr.harvestplus.org/" </w:delInstrText>
        </w:r>
        <w:r w:rsidR="00653ACE" w:rsidDel="00102A0B">
          <w:fldChar w:fldCharType="separate"/>
        </w:r>
        <w:r w:rsidR="00C95FED" w:rsidRPr="006D2743" w:rsidDel="00102A0B">
          <w:rPr>
            <w:rStyle w:val="Hyperlink"/>
          </w:rPr>
          <w:delText>https://bcr.harvestplus.org/</w:delText>
        </w:r>
        <w:r w:rsidR="00653ACE" w:rsidDel="00102A0B">
          <w:rPr>
            <w:rStyle w:val="Hyperlink"/>
          </w:rPr>
          <w:fldChar w:fldCharType="end"/>
        </w:r>
      </w:del>
      <w:r w:rsidR="00C95FED">
        <w:t>)</w:t>
      </w:r>
      <w:r w:rsidR="008613C3">
        <w:t xml:space="preserve"> multiplied by the</w:t>
      </w:r>
      <w:ins w:id="10" w:author="Katherine Pittenger Adams" w:date="2024-12-12T18:00:00Z">
        <w:r w:rsidR="00102A0B">
          <w:t xml:space="preserve"> modeled</w:t>
        </w:r>
      </w:ins>
      <w:r w:rsidR="008613C3">
        <w:t xml:space="preserve"> </w:t>
      </w:r>
      <w:ins w:id="11" w:author="Katherine Pittenger Adams" w:date="2024-12-12T18:00:00Z">
        <w:r w:rsidR="00102A0B">
          <w:t xml:space="preserve">annual </w:t>
        </w:r>
      </w:ins>
      <w:r w:rsidR="008613C3">
        <w:t>farmer adoption rate</w:t>
      </w:r>
      <w:r w:rsidR="00A019D6">
        <w:t xml:space="preserve">. </w:t>
      </w:r>
      <w:ins w:id="12" w:author="Katherine Pittenger Adams" w:date="2024-12-12T18:09:00Z">
        <w:r w:rsidR="007B2DAD">
          <w:t xml:space="preserve">See Table 5 for </w:t>
        </w:r>
      </w:ins>
      <w:ins w:id="13" w:author="Katherine Pittenger Adams" w:date="2024-12-12T18:12:00Z">
        <w:r w:rsidR="00AF6698">
          <w:t xml:space="preserve">biofortification </w:t>
        </w:r>
      </w:ins>
      <w:ins w:id="14" w:author="Katherine Pittenger Adams" w:date="2024-12-12T18:09:00Z">
        <w:r w:rsidR="007B2DAD">
          <w:t xml:space="preserve">effectiveness parameters for Malawi and Ethiopia. </w:t>
        </w:r>
      </w:ins>
      <w:r w:rsidR="00A019D6">
        <w:t>Each of these parameters is modifiable by the user in the tool.</w:t>
      </w:r>
    </w:p>
    <w:p w14:paraId="366A83F3" w14:textId="53B40EEB" w:rsidR="007B2DAD" w:rsidRDefault="00995FDB" w:rsidP="007B2DAD">
      <w:pPr>
        <w:pStyle w:val="ListParagraph"/>
        <w:numPr>
          <w:ilvl w:val="1"/>
          <w:numId w:val="5"/>
        </w:numPr>
      </w:pPr>
      <w:r w:rsidRPr="008D028A">
        <w:t>Note that we convert vitamin A in the form of pro-vitamin A (PVA) to retinol activity equivalents (RAE) assuming a 12:1 conversion factor of PVA to RAE</w:t>
      </w:r>
      <w:r w:rsidR="00757401" w:rsidRPr="008D028A">
        <w:t xml:space="preserve"> </w:t>
      </w:r>
      <w:r w:rsidR="008D028A">
        <w:fldChar w:fldCharType="begin"/>
      </w:r>
      <w:r w:rsidR="008D028A">
        <w:instrText xml:space="preserve"> ADDIN EN.CITE &lt;EndNote&gt;&lt;Cite&gt;&lt;Author&gt;Institute of Medicine&lt;/Author&gt;&lt;Year&gt;2001&lt;/Year&gt;&lt;RecNum&gt;512&lt;/RecNum&gt;&lt;DisplayText&gt;(Institute of Medicine, 2001)&lt;/DisplayText&gt;&lt;record&gt;&lt;rec-number&gt;512&lt;/rec-number&gt;&lt;foreign-keys&gt;&lt;key app="EN" db-id="rwtwzsp5h5w5zjerv9lpadeye5rztxxtdzez" timestamp="1597724274" guid="b9551e1d-5021-46eb-9b56-1247f825a710"&gt;512&lt;/key&gt;&lt;/foreign-keys&gt;&lt;ref-type name="Book"&gt;6&lt;/ref-type&gt;&lt;contributors&gt;&lt;authors&gt;&lt;author&gt;Institute of Medicine,&lt;/author&gt;&lt;/authors&gt;&lt;/contributors&gt;&lt;titles&gt;&lt;title&gt;Dietary Reference Intakes for Vitamin A, Vitamin K, Arsenic, Boron, Chromium, Copper, Iodine, Iron, Manganese, Molybdenum, Nickel, Silicon, Vanadium, and Zinc&lt;/title&gt;&lt;/titles&gt;&lt;dates&gt;&lt;year&gt;2001&lt;/year&gt;&lt;/dates&gt;&lt;pub-location&gt;Washington, D.C.&lt;/pub-location&gt;&lt;publisher&gt;National Academies Press&lt;/publisher&gt;&lt;urls&gt;&lt;related-urls&gt;&lt;url&gt;https://www.ncbi.nlm.nih.gov/books/NBK222310/&lt;/url&gt;&lt;/related-urls&gt;&lt;/urls&gt;&lt;/record&gt;&lt;/Cite&gt;&lt;/EndNote&gt;</w:instrText>
      </w:r>
      <w:r w:rsidR="008D028A">
        <w:fldChar w:fldCharType="separate"/>
      </w:r>
      <w:r w:rsidR="008D028A">
        <w:rPr>
          <w:noProof/>
        </w:rPr>
        <w:t>(Institute of Medicine, 2001)</w:t>
      </w:r>
      <w:r w:rsidR="008D028A">
        <w:fldChar w:fldCharType="end"/>
      </w:r>
      <w:r w:rsidR="00757401" w:rsidRPr="008D028A">
        <w:t>.</w:t>
      </w:r>
    </w:p>
    <w:p w14:paraId="5BD2D66E" w14:textId="2E646499" w:rsidR="00AF6698" w:rsidRPr="008D028A" w:rsidRDefault="00AF6698" w:rsidP="00262065">
      <w:pPr>
        <w:pStyle w:val="ListParagraph"/>
        <w:rPr>
          <w:ins w:id="15" w:author="Katherine Pittenger Adams" w:date="2024-12-12T18:13:00Z"/>
        </w:rPr>
      </w:pPr>
      <w:ins w:id="16" w:author="Katherine Pittenger Adams" w:date="2024-12-12T18:13:00Z">
        <w:r>
          <w:t>For agronomic biofortification, the average additional micronutrient content is based on published studies (either based on the absolute increase in the micronutrient contents if reported int the study or calculated based on the percent increase reported in the study. See Table</w:t>
        </w:r>
      </w:ins>
      <w:ins w:id="17" w:author="Katherine Pittenger Adams" w:date="2024-12-12T18:27:00Z">
        <w:r w:rsidR="00D25679">
          <w:t>s</w:t>
        </w:r>
      </w:ins>
      <w:ins w:id="18" w:author="Katherine Pittenger Adams" w:date="2024-12-12T18:13:00Z">
        <w:r>
          <w:t xml:space="preserve"> 6</w:t>
        </w:r>
      </w:ins>
      <w:ins w:id="19" w:author="Katherine Pittenger Adams" w:date="2024-12-12T18:27:00Z">
        <w:r w:rsidR="00D25679">
          <w:t xml:space="preserve"> and 7</w:t>
        </w:r>
      </w:ins>
      <w:ins w:id="20" w:author="Katherine Pittenger Adams" w:date="2024-12-12T18:13:00Z">
        <w:r>
          <w:t xml:space="preserve"> for agronomic biofortification effectiveness parameters</w:t>
        </w:r>
      </w:ins>
      <w:ins w:id="21" w:author="Katherine Pittenger Adams" w:date="2024-12-12T18:28:00Z">
        <w:r w:rsidR="00D25679">
          <w:t xml:space="preserve"> </w:t>
        </w:r>
        <w:r w:rsidR="00D25679">
          <w:t>for granular and foliar applications, respectively</w:t>
        </w:r>
      </w:ins>
      <w:ins w:id="22" w:author="Katherine Pittenger Adams" w:date="2024-12-12T18:13:00Z">
        <w:r>
          <w:t xml:space="preserve">. Each of these parameters is modifiable by the user in the tool. </w:t>
        </w:r>
      </w:ins>
    </w:p>
    <w:p w14:paraId="2A850FDA" w14:textId="77777777" w:rsidR="008160D2" w:rsidRDefault="008160D2" w:rsidP="008160D2">
      <w:pPr>
        <w:pStyle w:val="ListParagraph"/>
      </w:pPr>
    </w:p>
    <w:p w14:paraId="19077C21" w14:textId="1473F0AC" w:rsidR="008160D2" w:rsidRDefault="009F783C" w:rsidP="001B14D4">
      <w:pPr>
        <w:pStyle w:val="ListParagraph"/>
        <w:numPr>
          <w:ilvl w:val="0"/>
          <w:numId w:val="5"/>
        </w:numPr>
      </w:pPr>
      <w:r>
        <w:lastRenderedPageBreak/>
        <w:t>We a</w:t>
      </w:r>
      <w:r w:rsidR="00EC1288">
        <w:t>dd additional daily apparent micronutrient intake per AFE provided by LSFF</w:t>
      </w:r>
      <w:r w:rsidR="006004A9">
        <w:t xml:space="preserve"> or biofortification</w:t>
      </w:r>
      <w:r w:rsidR="00EC1288">
        <w:t xml:space="preserve"> to baseline daily apparent micronutrient intake per AFE to generate </w:t>
      </w:r>
      <w:r>
        <w:t xml:space="preserve">an </w:t>
      </w:r>
      <w:r w:rsidR="00EC1288">
        <w:t>estimate of total daily apparent micronutrient intake per AFE with LSFF</w:t>
      </w:r>
      <w:r w:rsidR="006004A9">
        <w:t xml:space="preserve"> or biofortification</w:t>
      </w:r>
      <w:r w:rsidR="00EC1288">
        <w:t>.</w:t>
      </w:r>
    </w:p>
    <w:p w14:paraId="3EE4B92C" w14:textId="77777777" w:rsidR="001B14D4" w:rsidRPr="008160D2" w:rsidRDefault="001B14D4" w:rsidP="001B14D4">
      <w:pPr>
        <w:pStyle w:val="ListParagraph"/>
      </w:pPr>
    </w:p>
    <w:p w14:paraId="472E04E6" w14:textId="3143E735" w:rsidR="00EC1288" w:rsidRPr="001B14D4" w:rsidRDefault="006004A9" w:rsidP="008160D2">
      <w:pPr>
        <w:pStyle w:val="ListParagraph"/>
        <w:numPr>
          <w:ilvl w:val="0"/>
          <w:numId w:val="5"/>
        </w:numPr>
      </w:pPr>
      <w:r w:rsidRPr="008160D2">
        <w:rPr>
          <w:lang w:val="en-GB"/>
        </w:rPr>
        <w:t xml:space="preserve">We compare daily apparent micronutrient intake per AFE with LSFF </w:t>
      </w:r>
      <w:r w:rsidR="001961B4">
        <w:rPr>
          <w:lang w:val="en-GB"/>
        </w:rPr>
        <w:t>or</w:t>
      </w:r>
      <w:r w:rsidRPr="008160D2">
        <w:rPr>
          <w:lang w:val="en-GB"/>
        </w:rPr>
        <w:t xml:space="preserve"> biofortification to the EAR of an adult female to classify the household diet as adequate or inadequate to meeting the focus micronutrient requirements of an adult female with the micronutrient intervention. These estimates are then summarized, accounting for survey weights, at national and subnational levels to generate estimates of the prevalence of inadequacy of the focus micronutrient with LSFF or biofortification.</w:t>
      </w:r>
    </w:p>
    <w:p w14:paraId="0C46E772" w14:textId="77777777" w:rsidR="001B14D4" w:rsidRPr="001B14D4" w:rsidRDefault="001B14D4" w:rsidP="001B14D4">
      <w:pPr>
        <w:pStyle w:val="ListParagraph"/>
      </w:pPr>
    </w:p>
    <w:p w14:paraId="371956F9" w14:textId="300E0A17" w:rsidR="001B14D4" w:rsidRDefault="001B14D4" w:rsidP="008160D2">
      <w:pPr>
        <w:pStyle w:val="ListParagraph"/>
        <w:numPr>
          <w:ilvl w:val="0"/>
          <w:numId w:val="5"/>
        </w:numPr>
      </w:pPr>
      <w:r>
        <w:t xml:space="preserve">For each year of the 10-year modeling time horizon, we subtract the prevalence of inadequacy with LSFF or biofortification from the baseline prevalence of inadequacy to estimate effective coverage of the micronutrient intervention. </w:t>
      </w:r>
    </w:p>
    <w:p w14:paraId="25A5EA00" w14:textId="77777777" w:rsidR="001961B4" w:rsidRDefault="001961B4" w:rsidP="001961B4">
      <w:pPr>
        <w:pStyle w:val="ListParagraph"/>
      </w:pPr>
    </w:p>
    <w:p w14:paraId="30568B7F" w14:textId="0FCCF74E" w:rsidR="001961B4" w:rsidRPr="001961B4" w:rsidRDefault="001961B4" w:rsidP="001961B4">
      <w:pPr>
        <w:pStyle w:val="ListParagraph"/>
        <w:numPr>
          <w:ilvl w:val="0"/>
          <w:numId w:val="5"/>
        </w:numPr>
      </w:pPr>
      <w:r>
        <w:t xml:space="preserve">For micronutrients with a tolerable upper intake level (UL), we </w:t>
      </w:r>
      <w:r w:rsidRPr="008160D2">
        <w:rPr>
          <w:lang w:val="en-GB"/>
        </w:rPr>
        <w:t xml:space="preserve">compare daily apparent micronutrient intake per AFE with LSFF </w:t>
      </w:r>
      <w:r>
        <w:rPr>
          <w:lang w:val="en-GB"/>
        </w:rPr>
        <w:t>or</w:t>
      </w:r>
      <w:r w:rsidRPr="008160D2">
        <w:rPr>
          <w:lang w:val="en-GB"/>
        </w:rPr>
        <w:t xml:space="preserve"> biofortification to </w:t>
      </w:r>
      <w:r>
        <w:rPr>
          <w:lang w:val="en-GB"/>
        </w:rPr>
        <w:t>UL of</w:t>
      </w:r>
      <w:r w:rsidRPr="008160D2">
        <w:rPr>
          <w:lang w:val="en-GB"/>
        </w:rPr>
        <w:t xml:space="preserve"> an adult female to classify the household diet </w:t>
      </w:r>
      <w:r>
        <w:rPr>
          <w:lang w:val="en-GB"/>
        </w:rPr>
        <w:t>as providing less than or above the UL threshold for and adult female</w:t>
      </w:r>
      <w:r w:rsidRPr="008160D2">
        <w:rPr>
          <w:lang w:val="en-GB"/>
        </w:rPr>
        <w:t xml:space="preserve">. These estimates are then summarized, accounting for survey weights, at national and subnational levels to generate estimates of the prevalence of </w:t>
      </w:r>
      <w:r>
        <w:rPr>
          <w:lang w:val="en-GB"/>
        </w:rPr>
        <w:t>high intakes per AFE</w:t>
      </w:r>
      <w:r w:rsidRPr="008160D2">
        <w:rPr>
          <w:lang w:val="en-GB"/>
        </w:rPr>
        <w:t xml:space="preserve"> with LSFF or biofortification.</w:t>
      </w:r>
    </w:p>
    <w:p w14:paraId="453823FB" w14:textId="16365443" w:rsidR="001961B4" w:rsidRPr="001B14D4" w:rsidRDefault="001961B4" w:rsidP="001961B4">
      <w:pPr>
        <w:pStyle w:val="ListParagraph"/>
        <w:numPr>
          <w:ilvl w:val="1"/>
          <w:numId w:val="5"/>
        </w:numPr>
      </w:pPr>
      <w:r>
        <w:rPr>
          <w:lang w:val="en-GB"/>
        </w:rPr>
        <w:t xml:space="preserve">Note that the UL for vitamin A applies only to preformed retinol, and the UL for folate applies only to synthetic folic acid. </w:t>
      </w:r>
    </w:p>
    <w:p w14:paraId="6313260A" w14:textId="27FAF997" w:rsidR="006004A9" w:rsidRDefault="006004A9" w:rsidP="00EC1288">
      <w:pPr>
        <w:contextualSpacing/>
      </w:pPr>
    </w:p>
    <w:p w14:paraId="31D7B1E0" w14:textId="5DAEE2AF" w:rsidR="00747AA2" w:rsidRDefault="00747AA2" w:rsidP="00747AA2">
      <w:pPr>
        <w:contextualSpacing/>
        <w:rPr>
          <w:b/>
          <w:bCs/>
          <w:lang w:val="en-GB"/>
        </w:rPr>
      </w:pPr>
      <w:r>
        <w:rPr>
          <w:b/>
          <w:bCs/>
          <w:lang w:val="en-GB"/>
        </w:rPr>
        <w:t>Nutrient density of the household diet</w:t>
      </w:r>
      <w:r w:rsidRPr="00F31C2E">
        <w:rPr>
          <w:b/>
          <w:bCs/>
          <w:lang w:val="en-GB"/>
        </w:rPr>
        <w:t xml:space="preserve"> approach</w:t>
      </w:r>
    </w:p>
    <w:p w14:paraId="3ACFA781" w14:textId="77777777" w:rsidR="00747AA2" w:rsidRDefault="00747AA2" w:rsidP="00747AA2">
      <w:pPr>
        <w:contextualSpacing/>
        <w:rPr>
          <w:lang w:val="en-GB"/>
        </w:rPr>
      </w:pPr>
    </w:p>
    <w:p w14:paraId="4B59E47E" w14:textId="3FD8E85F" w:rsidR="00747AA2" w:rsidRDefault="00747AA2" w:rsidP="00747AA2">
      <w:pPr>
        <w:pStyle w:val="ListParagraph"/>
        <w:numPr>
          <w:ilvl w:val="0"/>
          <w:numId w:val="6"/>
        </w:numPr>
      </w:pPr>
      <w:r>
        <w:t xml:space="preserve">We calculate total average daily apparent household consumption of the relevant food vehicle (for modeling LSFF) or crop (for modeling biofortification).  This includes fortifiable/biofortifiable food equivalents from processed foods containing the food vehicle or crop (e.g., </w:t>
      </w:r>
      <w:r w:rsidR="00F40899">
        <w:t xml:space="preserve">wheat flour in </w:t>
      </w:r>
      <w:r>
        <w:t>bread). Fortifiable/biofortifiable food equivalents are drawn from a MAPS database of country-specific equivalents populated based on local recipes</w:t>
      </w:r>
      <w:r w:rsidR="00590AB1">
        <w:t xml:space="preserve"> and</w:t>
      </w:r>
      <w:r>
        <w:t xml:space="preserve"> input from in-country experts. </w:t>
      </w:r>
    </w:p>
    <w:p w14:paraId="3B4C3951" w14:textId="77777777" w:rsidR="00747AA2" w:rsidRDefault="00747AA2" w:rsidP="001B14D4"/>
    <w:p w14:paraId="763F9BC9" w14:textId="629D997C" w:rsidR="00747AA2" w:rsidRDefault="00747AA2" w:rsidP="00747AA2">
      <w:pPr>
        <w:pStyle w:val="ListParagraph"/>
        <w:numPr>
          <w:ilvl w:val="0"/>
          <w:numId w:val="6"/>
        </w:numPr>
      </w:pPr>
      <w:r>
        <w:t>For modeling LSFF, for each year of the 10-year modeling time horizon we calculate the additional daily apparent micronutrient intake provided by LSFF by multiplying daily average apparent consumption of the food vehicle (assumed constant over the 10-year horizon) by the year-specific average fortification level. Note that the average fortification level in each year is calculated as the target fortification level multiplied by the percent of the food vehicle that is fortifiable, the proportion of the food vehicle that is fortified to any extent, the average fortification level among the fortified food vehicle as a percent of the standard (at point of fortification), and the expected micronutrient retention from point of fortification to households. Each of these parameters is modifiable by the user in the tool.</w:t>
      </w:r>
    </w:p>
    <w:p w14:paraId="0148532D" w14:textId="77777777" w:rsidR="00747AA2" w:rsidRDefault="00747AA2" w:rsidP="00747AA2">
      <w:pPr>
        <w:pStyle w:val="ListParagraph"/>
        <w:numPr>
          <w:ilvl w:val="1"/>
          <w:numId w:val="6"/>
        </w:numPr>
      </w:pPr>
      <w:r>
        <w:lastRenderedPageBreak/>
        <w:t xml:space="preserve">Note that to account for higher bioavailability of folic acid compared to dietary folate, we convert average folic acid fortification levels to dietary folate equivalents (DFEs) by multiplying the average fortification level by 1.7 </w:t>
      </w:r>
      <w:r>
        <w:fldChar w:fldCharType="begin"/>
      </w:r>
      <w:r>
        <w:instrText xml:space="preserve"> ADDIN EN.CITE &lt;EndNote&gt;&lt;Cite&gt;&lt;Author&gt;Bailey&lt;/Author&gt;&lt;Year&gt;2000&lt;/Year&gt;&lt;RecNum&gt;1068&lt;/RecNum&gt;&lt;DisplayText&gt;(Bailey, 2000)&lt;/DisplayText&gt;&lt;record&gt;&lt;rec-number&gt;1068&lt;/rec-number&gt;&lt;foreign-keys&gt;&lt;key app="EN" db-id="rwtwzsp5h5w5zjerv9lpadeye5rztxxtdzez" timestamp="1721429691" guid="3e7b2bb7-8eed-4045-b9fc-cd2680cb715a"&gt;1068&lt;/key&gt;&lt;/foreign-keys&gt;&lt;ref-type name="Journal Article"&gt;17&lt;/ref-type&gt;&lt;contributors&gt;&lt;authors&gt;&lt;author&gt;Bailey, Lynn B.&lt;/author&gt;&lt;/authors&gt;&lt;/contributors&gt;&lt;titles&gt;&lt;title&gt;New standard for dietary folate intake in pregnant women123&lt;/title&gt;&lt;secondary-title&gt;The American Journal of Clinical Nutrition&lt;/secondary-title&gt;&lt;/titles&gt;&lt;periodical&gt;&lt;full-title&gt;The American Journal of Clinical Nutrition&lt;/full-title&gt;&lt;abbr-1&gt;Am J Clin Nutr&lt;/abbr-1&gt;&lt;/periodical&gt;&lt;pages&gt;1304S-1307S&lt;/pages&gt;&lt;volume&gt;71&lt;/volume&gt;&lt;number&gt;5&lt;/number&gt;&lt;keywords&gt;&lt;keyword&gt;Folate&lt;/keyword&gt;&lt;keyword&gt;recommended dietary allowance&lt;/keyword&gt;&lt;keyword&gt;RDA&lt;/keyword&gt;&lt;keyword&gt;dietary reference intake&lt;/keyword&gt;&lt;keyword&gt;DRI&lt;/keyword&gt;&lt;keyword&gt;pregnancy&lt;/keyword&gt;&lt;keyword&gt;estimated average requirement&lt;/keyword&gt;&lt;keyword&gt;EAR&lt;/keyword&gt;&lt;keyword&gt;dietary folate equivalents&lt;/keyword&gt;&lt;keyword&gt;DFE&lt;/keyword&gt;&lt;/keywords&gt;&lt;dates&gt;&lt;year&gt;2000&lt;/year&gt;&lt;pub-dates&gt;&lt;date&gt;2000/05/01/&lt;/date&gt;&lt;/pub-dates&gt;&lt;/dates&gt;&lt;isbn&gt;0002-9165&lt;/isbn&gt;&lt;urls&gt;&lt;related-urls&gt;&lt;url&gt;https://www.sciencedirect.com/science/article/pii/S0002916523071605&lt;/url&gt;&lt;/related-urls&gt;&lt;/urls&gt;&lt;electronic-resource-num&gt;https://doi.org/10.1093/ajcn/71.5.1304s&lt;/electronic-resource-num&gt;&lt;/record&gt;&lt;/Cite&gt;&lt;/EndNote&gt;</w:instrText>
      </w:r>
      <w:r>
        <w:fldChar w:fldCharType="separate"/>
      </w:r>
      <w:r>
        <w:rPr>
          <w:noProof/>
        </w:rPr>
        <w:t>(Bailey, 2000)</w:t>
      </w:r>
      <w:r>
        <w:fldChar w:fldCharType="end"/>
      </w:r>
      <w:r>
        <w:t>.</w:t>
      </w:r>
    </w:p>
    <w:p w14:paraId="4EABA137" w14:textId="77777777" w:rsidR="00747AA2" w:rsidRDefault="00747AA2" w:rsidP="00747AA2">
      <w:pPr>
        <w:pStyle w:val="ListParagraph"/>
      </w:pPr>
    </w:p>
    <w:p w14:paraId="34ECD513" w14:textId="7C32A91A" w:rsidR="001B14D4" w:rsidRDefault="00747AA2" w:rsidP="001B14D4">
      <w:pPr>
        <w:pStyle w:val="ListParagraph"/>
        <w:numPr>
          <w:ilvl w:val="0"/>
          <w:numId w:val="6"/>
        </w:numPr>
      </w:pPr>
      <w:r>
        <w:t xml:space="preserve">For modeling biofortification (via </w:t>
      </w:r>
      <w:r w:rsidR="00CF7E48">
        <w:t>crop</w:t>
      </w:r>
      <w:r>
        <w:t xml:space="preserve"> breeding or agronomic biofortification), for each year of the 10-year modeling time horizon we calculate the additional daily apparent micronutrient intake provided by biofortification by multiplying daily average apparent consumption of the crop (assumed constant over the 10-year horizon) by the year-specific average additional micronutrient content in the biofortified crop. Note that the average additional micronutrient content in the biofortified crop in each year is calculated as </w:t>
      </w:r>
      <w:r w:rsidR="00C95FED">
        <w:t xml:space="preserve">the </w:t>
      </w:r>
      <w:ins w:id="23" w:author="Katherine Pittenger Adams" w:date="2024-12-12T18:17:00Z">
        <w:r w:rsidR="00262065">
          <w:t>difference in the micronutrient concentration in the non-biofortified variety and the biofortified variety, where the micronutrient concentration is calculated as the average of country-specific released varieties according to the HarvestPlus database of biofortified crops released</w:t>
        </w:r>
        <w:r w:rsidR="00262065">
          <w:t xml:space="preserve"> </w:t>
        </w:r>
        <w:r w:rsidR="00262065">
          <w:t>(</w:t>
        </w:r>
        <w:r w:rsidR="00262065" w:rsidRPr="00102A0B">
          <w:t>https://bcr.harvestplus.org/</w:t>
        </w:r>
        <w:r w:rsidR="00262065">
          <w:t xml:space="preserve">)) multiplied by the modeled annual farmer adoption rate. See Table 5 for biofortification effectiveness parameters for Malawi and Ethiopia. </w:t>
        </w:r>
      </w:ins>
      <w:del w:id="24" w:author="Katherine Pittenger Adams" w:date="2024-12-12T18:17:00Z">
        <w:r w:rsidR="00C95FED" w:rsidDel="00262065">
          <w:delText xml:space="preserve">additional micronutrient concentration in the biofortified crop (country-specific default values based on the HarvestPlus database of biofortified crops released - </w:delText>
        </w:r>
        <w:r w:rsidR="00653ACE" w:rsidDel="00262065">
          <w:fldChar w:fldCharType="begin"/>
        </w:r>
        <w:r w:rsidR="00653ACE" w:rsidDel="00262065">
          <w:delInstrText xml:space="preserve"> HYPERLINK "https://bcr.harvestplus.org/" </w:delInstrText>
        </w:r>
        <w:r w:rsidR="00653ACE" w:rsidDel="00262065">
          <w:fldChar w:fldCharType="separate"/>
        </w:r>
        <w:r w:rsidR="00C95FED" w:rsidRPr="006D2743" w:rsidDel="00262065">
          <w:rPr>
            <w:rStyle w:val="Hyperlink"/>
          </w:rPr>
          <w:delText>https://bcr.harvestplus.org/</w:delText>
        </w:r>
        <w:r w:rsidR="00653ACE" w:rsidDel="00262065">
          <w:rPr>
            <w:rStyle w:val="Hyperlink"/>
          </w:rPr>
          <w:fldChar w:fldCharType="end"/>
        </w:r>
        <w:r w:rsidR="00C95FED" w:rsidDel="00262065">
          <w:delText>)</w:delText>
        </w:r>
        <w:r w:rsidDel="00262065">
          <w:delText xml:space="preserve">, multiplied by the farmer adoption rate. </w:delText>
        </w:r>
      </w:del>
      <w:r>
        <w:t>Each of these parameters is modifiable by the user in the tool.</w:t>
      </w:r>
    </w:p>
    <w:p w14:paraId="231F0068" w14:textId="3E8E4255" w:rsidR="00757401" w:rsidRDefault="00757401" w:rsidP="00757401">
      <w:pPr>
        <w:pStyle w:val="ListParagraph"/>
        <w:numPr>
          <w:ilvl w:val="1"/>
          <w:numId w:val="6"/>
        </w:numPr>
      </w:pPr>
      <w:r w:rsidRPr="008D028A">
        <w:t xml:space="preserve">Note that we convert vitamin A in the form of pro-vitamin A (PVA) to retinol activity equivalents (RAE) assuming a 12:1 conversion factor of PVA to RAE </w:t>
      </w:r>
      <w:r w:rsidR="008D028A">
        <w:fldChar w:fldCharType="begin"/>
      </w:r>
      <w:r w:rsidR="008D028A">
        <w:instrText xml:space="preserve"> ADDIN EN.CITE &lt;EndNote&gt;&lt;Cite&gt;&lt;Author&gt;Institute of Medicine&lt;/Author&gt;&lt;Year&gt;2001&lt;/Year&gt;&lt;RecNum&gt;512&lt;/RecNum&gt;&lt;DisplayText&gt;(Institute of Medicine, 2001)&lt;/DisplayText&gt;&lt;record&gt;&lt;rec-number&gt;512&lt;/rec-number&gt;&lt;foreign-keys&gt;&lt;key app="EN" db-id="rwtwzsp5h5w5zjerv9lpadeye5rztxxtdzez" timestamp="1597724274" guid="b9551e1d-5021-46eb-9b56-1247f825a710"&gt;512&lt;/key&gt;&lt;/foreign-keys&gt;&lt;ref-type name="Book"&gt;6&lt;/ref-type&gt;&lt;contributors&gt;&lt;authors&gt;&lt;author&gt;Institute of Medicine,&lt;/author&gt;&lt;/authors&gt;&lt;/contributors&gt;&lt;titles&gt;&lt;title&gt;Dietary Reference Intakes for Vitamin A, Vitamin K, Arsenic, Boron, Chromium, Copper, Iodine, Iron, Manganese, Molybdenum, Nickel, Silicon, Vanadium, and Zinc&lt;/title&gt;&lt;/titles&gt;&lt;dates&gt;&lt;year&gt;2001&lt;/year&gt;&lt;/dates&gt;&lt;pub-location&gt;Washington, D.C.&lt;/pub-location&gt;&lt;publisher&gt;National Academies Press&lt;/publisher&gt;&lt;urls&gt;&lt;related-urls&gt;&lt;url&gt;https://www.ncbi.nlm.nih.gov/books/NBK222310/&lt;/url&gt;&lt;/related-urls&gt;&lt;/urls&gt;&lt;/record&gt;&lt;/Cite&gt;&lt;/EndNote&gt;</w:instrText>
      </w:r>
      <w:r w:rsidR="008D028A">
        <w:fldChar w:fldCharType="separate"/>
      </w:r>
      <w:r w:rsidR="008D028A">
        <w:rPr>
          <w:noProof/>
        </w:rPr>
        <w:t>(Institute of Medicine, 2001)</w:t>
      </w:r>
      <w:r w:rsidR="008D028A">
        <w:fldChar w:fldCharType="end"/>
      </w:r>
      <w:r w:rsidRPr="008D028A">
        <w:t>.</w:t>
      </w:r>
    </w:p>
    <w:p w14:paraId="63F5E2F8" w14:textId="21DD5871" w:rsidR="00262065" w:rsidRPr="008D028A" w:rsidRDefault="00262065" w:rsidP="00262065">
      <w:pPr>
        <w:pStyle w:val="ListParagraph"/>
        <w:rPr>
          <w:ins w:id="25" w:author="Katherine Pittenger Adams" w:date="2024-12-12T18:17:00Z"/>
        </w:rPr>
      </w:pPr>
      <w:ins w:id="26" w:author="Katherine Pittenger Adams" w:date="2024-12-12T18:17:00Z">
        <w:r>
          <w:t>For agronomic biofortification, the average additional micronutrient content is based on published studies (either based on the absolute increase in the micronutrient contents if reported int the study or calculated based on the percent increase reported in the study. See Table</w:t>
        </w:r>
      </w:ins>
      <w:ins w:id="27" w:author="Katherine Pittenger Adams" w:date="2024-12-12T18:27:00Z">
        <w:r w:rsidR="00D25679">
          <w:t>s</w:t>
        </w:r>
      </w:ins>
      <w:ins w:id="28" w:author="Katherine Pittenger Adams" w:date="2024-12-12T18:17:00Z">
        <w:r>
          <w:t xml:space="preserve"> 6</w:t>
        </w:r>
      </w:ins>
      <w:ins w:id="29" w:author="Katherine Pittenger Adams" w:date="2024-12-12T18:27:00Z">
        <w:r w:rsidR="00D25679">
          <w:t xml:space="preserve"> and</w:t>
        </w:r>
      </w:ins>
      <w:ins w:id="30" w:author="Katherine Pittenger Adams" w:date="2024-12-12T18:17:00Z">
        <w:r>
          <w:t xml:space="preserve"> for agronomic biofortification effectiveness parameters</w:t>
        </w:r>
      </w:ins>
      <w:ins w:id="31" w:author="Katherine Pittenger Adams" w:date="2024-12-12T18:27:00Z">
        <w:r w:rsidR="00D25679">
          <w:t xml:space="preserve"> for granular and foliar applications, respectively</w:t>
        </w:r>
      </w:ins>
      <w:ins w:id="32" w:author="Katherine Pittenger Adams" w:date="2024-12-12T18:17:00Z">
        <w:r>
          <w:t xml:space="preserve">. Each of these parameters is modifiable by the user in the tool. </w:t>
        </w:r>
      </w:ins>
    </w:p>
    <w:p w14:paraId="72938254" w14:textId="77777777" w:rsidR="00262065" w:rsidRPr="008D028A" w:rsidRDefault="00262065" w:rsidP="00262065">
      <w:pPr>
        <w:pStyle w:val="ListParagraph"/>
      </w:pPr>
    </w:p>
    <w:p w14:paraId="166632BC" w14:textId="77777777" w:rsidR="001B14D4" w:rsidRDefault="001B14D4" w:rsidP="001B14D4">
      <w:pPr>
        <w:pStyle w:val="ListParagraph"/>
      </w:pPr>
    </w:p>
    <w:p w14:paraId="3BEFF2A5" w14:textId="0CECA99D" w:rsidR="00747AA2" w:rsidRPr="001B14D4" w:rsidRDefault="00747AA2" w:rsidP="001B14D4">
      <w:pPr>
        <w:pStyle w:val="ListParagraph"/>
        <w:numPr>
          <w:ilvl w:val="0"/>
          <w:numId w:val="6"/>
        </w:numPr>
      </w:pPr>
      <w:r>
        <w:t xml:space="preserve">We add additional daily apparent micronutrient intake provided by LSFF or biofortification to baseline daily apparent micronutrient intake </w:t>
      </w:r>
      <w:r w:rsidR="001B14D4">
        <w:t>and re</w:t>
      </w:r>
      <w:r w:rsidR="001B14D4" w:rsidRPr="001B14D4">
        <w:rPr>
          <w:lang w:val="en-GB"/>
        </w:rPr>
        <w:t xml:space="preserve">calculated the nutrient density of the household diet with LSFF or biofortification (that is, we divide total daily average apparent micronutrient </w:t>
      </w:r>
      <w:r w:rsidR="007B63D3">
        <w:rPr>
          <w:lang w:val="en-GB"/>
        </w:rPr>
        <w:t>intake</w:t>
      </w:r>
      <w:r w:rsidR="001B14D4" w:rsidRPr="001B14D4">
        <w:rPr>
          <w:lang w:val="en-GB"/>
        </w:rPr>
        <w:t xml:space="preserve"> with LSFF or biofortification by total daily average apparent energy </w:t>
      </w:r>
      <w:r w:rsidR="007B63D3">
        <w:rPr>
          <w:lang w:val="en-GB"/>
        </w:rPr>
        <w:t>intake</w:t>
      </w:r>
      <w:r w:rsidR="001B14D4" w:rsidRPr="001B14D4">
        <w:rPr>
          <w:lang w:val="en-GB"/>
        </w:rPr>
        <w:t xml:space="preserve">, multiplied by 1000 to express the nutrient density per 1,000 kcal). </w:t>
      </w:r>
    </w:p>
    <w:p w14:paraId="240A1181" w14:textId="77777777" w:rsidR="001B14D4" w:rsidRPr="001B14D4" w:rsidRDefault="001B14D4" w:rsidP="001B14D4">
      <w:pPr>
        <w:pStyle w:val="ListParagraph"/>
      </w:pPr>
    </w:p>
    <w:p w14:paraId="70B25690" w14:textId="7C63AF38" w:rsidR="001B14D4" w:rsidRPr="001B14D4" w:rsidRDefault="001B14D4" w:rsidP="001B14D4">
      <w:pPr>
        <w:pStyle w:val="ListParagraph"/>
        <w:numPr>
          <w:ilvl w:val="0"/>
          <w:numId w:val="6"/>
        </w:numPr>
      </w:pPr>
      <w:r w:rsidRPr="00B44950">
        <w:rPr>
          <w:lang w:val="en-GB"/>
        </w:rPr>
        <w:t>We compare the household nutrient density</w:t>
      </w:r>
      <w:r>
        <w:rPr>
          <w:lang w:val="en-GB"/>
        </w:rPr>
        <w:t xml:space="preserve"> with LSFF or biofortification</w:t>
      </w:r>
      <w:r w:rsidRPr="00B44950">
        <w:rPr>
          <w:lang w:val="en-GB"/>
        </w:rPr>
        <w:t xml:space="preserve"> to the critical nutrient density of an adult female to classify the household diet as adequate or inadequate to meeting micronutrient requirements of an adult female</w:t>
      </w:r>
      <w:r>
        <w:rPr>
          <w:lang w:val="en-GB"/>
        </w:rPr>
        <w:t xml:space="preserve"> with the micronutrient intervention</w:t>
      </w:r>
      <w:r w:rsidRPr="00B44950">
        <w:rPr>
          <w:lang w:val="en-GB"/>
        </w:rPr>
        <w:t>, assuming energy requirements are met. These estimates are then summarized, accounting for survey weights, at national and subnational levels to generate estimates of the prevalence of inadequacy of the focus micronutrient</w:t>
      </w:r>
      <w:r>
        <w:rPr>
          <w:lang w:val="en-GB"/>
        </w:rPr>
        <w:t xml:space="preserve"> with LSFF or biofortification</w:t>
      </w:r>
      <w:r w:rsidRPr="00B44950">
        <w:rPr>
          <w:lang w:val="en-GB"/>
        </w:rPr>
        <w:t>.</w:t>
      </w:r>
    </w:p>
    <w:p w14:paraId="1AE34394" w14:textId="77777777" w:rsidR="001B14D4" w:rsidRPr="001B14D4" w:rsidRDefault="001B14D4" w:rsidP="001B14D4">
      <w:pPr>
        <w:pStyle w:val="ListParagraph"/>
      </w:pPr>
    </w:p>
    <w:p w14:paraId="16833359" w14:textId="7B7556FB" w:rsidR="001B14D4" w:rsidRDefault="001B14D4" w:rsidP="001B14D4">
      <w:pPr>
        <w:pStyle w:val="ListParagraph"/>
        <w:numPr>
          <w:ilvl w:val="0"/>
          <w:numId w:val="6"/>
        </w:numPr>
      </w:pPr>
      <w:r>
        <w:lastRenderedPageBreak/>
        <w:t xml:space="preserve">For each year of the 10-year modeling time horizon, we subtract the prevalence of inadequacy with LSFF or biofortification from the baseline prevalence of inadequacy to estimate effective coverage of the micronutrient intervention. </w:t>
      </w:r>
    </w:p>
    <w:p w14:paraId="7AAA677F" w14:textId="77777777" w:rsidR="00AA3676" w:rsidRDefault="00AA3676" w:rsidP="00AA3676">
      <w:pPr>
        <w:pStyle w:val="ListParagraph"/>
      </w:pPr>
    </w:p>
    <w:p w14:paraId="396B36B6" w14:textId="399CE6B9" w:rsidR="00AA3676" w:rsidRPr="001961B4" w:rsidRDefault="00AA3676" w:rsidP="00AA3676">
      <w:pPr>
        <w:pStyle w:val="ListParagraph"/>
        <w:numPr>
          <w:ilvl w:val="0"/>
          <w:numId w:val="6"/>
        </w:numPr>
      </w:pPr>
      <w:r>
        <w:t xml:space="preserve">For micronutrients with a tolerable upper intake level (UL), we </w:t>
      </w:r>
      <w:r w:rsidRPr="008160D2">
        <w:rPr>
          <w:lang w:val="en-GB"/>
        </w:rPr>
        <w:t xml:space="preserve">compare </w:t>
      </w:r>
      <w:r w:rsidRPr="00B44950">
        <w:rPr>
          <w:lang w:val="en-GB"/>
        </w:rPr>
        <w:t>household nutrient density</w:t>
      </w:r>
      <w:r>
        <w:rPr>
          <w:lang w:val="en-GB"/>
        </w:rPr>
        <w:t xml:space="preserve"> with LSFF or biofortification</w:t>
      </w:r>
      <w:r w:rsidRPr="008160D2">
        <w:rPr>
          <w:lang w:val="en-GB"/>
        </w:rPr>
        <w:t xml:space="preserve"> to </w:t>
      </w:r>
      <w:r>
        <w:rPr>
          <w:lang w:val="en-GB"/>
        </w:rPr>
        <w:t>the critical upper density of</w:t>
      </w:r>
      <w:r w:rsidRPr="008160D2">
        <w:rPr>
          <w:lang w:val="en-GB"/>
        </w:rPr>
        <w:t xml:space="preserve"> an adult female to classify the household diet </w:t>
      </w:r>
      <w:r>
        <w:rPr>
          <w:lang w:val="en-GB"/>
        </w:rPr>
        <w:t>as providing less than or above the UL threshold for an adult female</w:t>
      </w:r>
      <w:r w:rsidRPr="008160D2">
        <w:rPr>
          <w:lang w:val="en-GB"/>
        </w:rPr>
        <w:t xml:space="preserve">. These estimates are then summarized, accounting for survey weights, at national and subnational levels to generate estimates of the prevalence of </w:t>
      </w:r>
      <w:r>
        <w:rPr>
          <w:lang w:val="en-GB"/>
        </w:rPr>
        <w:t>high intakes</w:t>
      </w:r>
      <w:r w:rsidRPr="008160D2">
        <w:rPr>
          <w:lang w:val="en-GB"/>
        </w:rPr>
        <w:t xml:space="preserve"> with LSFF or biofortification.</w:t>
      </w:r>
    </w:p>
    <w:p w14:paraId="611EC479" w14:textId="396AA2DD" w:rsidR="00AA3676" w:rsidRPr="00AA3676" w:rsidRDefault="00AA3676" w:rsidP="00AA3676">
      <w:pPr>
        <w:pStyle w:val="ListParagraph"/>
        <w:numPr>
          <w:ilvl w:val="1"/>
          <w:numId w:val="6"/>
        </w:numPr>
      </w:pPr>
      <w:r>
        <w:rPr>
          <w:lang w:val="en-GB"/>
        </w:rPr>
        <w:t xml:space="preserve">Note that the UL for vitamin A applies only to preformed retinol, and the UL for folate applies only to synthetic folic acid. </w:t>
      </w:r>
    </w:p>
    <w:p w14:paraId="0EDC3B32" w14:textId="39C7070A" w:rsidR="00747AA2" w:rsidRPr="00AA3676" w:rsidRDefault="00AA3676" w:rsidP="00EC1288">
      <w:pPr>
        <w:pStyle w:val="ListParagraph"/>
        <w:numPr>
          <w:ilvl w:val="1"/>
          <w:numId w:val="6"/>
        </w:numPr>
        <w:rPr>
          <w:lang w:val="en-GB"/>
        </w:rPr>
      </w:pPr>
      <w:r>
        <w:rPr>
          <w:lang w:val="en-GB"/>
        </w:rPr>
        <w:t xml:space="preserve">Also note that the </w:t>
      </w:r>
      <w:r w:rsidRPr="00B44950">
        <w:rPr>
          <w:lang w:val="en-GB"/>
        </w:rPr>
        <w:t xml:space="preserve">critical </w:t>
      </w:r>
      <w:r>
        <w:rPr>
          <w:lang w:val="en-GB"/>
        </w:rPr>
        <w:t>upper</w:t>
      </w:r>
      <w:r w:rsidRPr="00B44950">
        <w:rPr>
          <w:lang w:val="en-GB"/>
        </w:rPr>
        <w:t xml:space="preserve"> density is calculated as the </w:t>
      </w:r>
      <w:r>
        <w:rPr>
          <w:lang w:val="en-GB"/>
        </w:rPr>
        <w:t>UL</w:t>
      </w:r>
      <w:r w:rsidRPr="00B44950">
        <w:rPr>
          <w:lang w:val="en-GB"/>
        </w:rPr>
        <w:t xml:space="preserve"> of a non-pregnant, non-lactating adult female 18-30 year of age divided by the energy requirements of a non-pregnant, non-lactating adult female 18-30 years of age, multiplied by 1,000</w:t>
      </w:r>
      <w:r>
        <w:rPr>
          <w:lang w:val="en-GB"/>
        </w:rPr>
        <w:t>.</w:t>
      </w:r>
    </w:p>
    <w:p w14:paraId="7FC9745C" w14:textId="77777777" w:rsidR="00DB35B9" w:rsidRDefault="00DB35B9" w:rsidP="00C5324A">
      <w:pPr>
        <w:contextualSpacing/>
        <w:rPr>
          <w:i/>
          <w:iCs/>
        </w:rPr>
      </w:pPr>
    </w:p>
    <w:p w14:paraId="7052A300" w14:textId="77777777" w:rsidR="00102A0B" w:rsidRDefault="00102A0B">
      <w:pPr>
        <w:rPr>
          <w:ins w:id="33" w:author="Katherine Pittenger Adams" w:date="2024-12-12T18:01:00Z"/>
          <w:i/>
          <w:iCs/>
        </w:rPr>
      </w:pPr>
      <w:ins w:id="34" w:author="Katherine Pittenger Adams" w:date="2024-12-12T18:01:00Z">
        <w:r>
          <w:rPr>
            <w:i/>
            <w:iCs/>
          </w:rPr>
          <w:br w:type="page"/>
        </w:r>
      </w:ins>
    </w:p>
    <w:p w14:paraId="3656D750" w14:textId="77777777" w:rsidR="007B2DAD" w:rsidRDefault="007B2DAD" w:rsidP="007B2DAD">
      <w:pPr>
        <w:sectPr w:rsidR="007B2DAD">
          <w:pgSz w:w="12240" w:h="15840"/>
          <w:pgMar w:top="1440" w:right="1440" w:bottom="1440" w:left="1440" w:header="720" w:footer="720" w:gutter="0"/>
          <w:cols w:space="720"/>
          <w:docGrid w:linePitch="360"/>
        </w:sectPr>
      </w:pPr>
    </w:p>
    <w:p w14:paraId="30973026" w14:textId="533BC08E" w:rsidR="007B2DAD" w:rsidRDefault="007B2DAD" w:rsidP="007B2DAD">
      <w:pPr>
        <w:rPr>
          <w:ins w:id="35" w:author="Katherine Pittenger Adams" w:date="2024-12-12T18:08:00Z"/>
        </w:rPr>
      </w:pPr>
      <w:ins w:id="36" w:author="Katherine Pittenger Adams" w:date="2024-12-12T18:08:00Z">
        <w:r>
          <w:lastRenderedPageBreak/>
          <w:t>Table 5. Biofortification (via crop breeding) effectiveness parameter calculations</w:t>
        </w:r>
      </w:ins>
    </w:p>
    <w:tbl>
      <w:tblPr>
        <w:tblStyle w:val="TableGrid"/>
        <w:tblW w:w="0" w:type="auto"/>
        <w:tblLook w:val="04A0" w:firstRow="1" w:lastRow="0" w:firstColumn="1" w:lastColumn="0" w:noHBand="0" w:noVBand="1"/>
      </w:tblPr>
      <w:tblGrid>
        <w:gridCol w:w="1239"/>
        <w:gridCol w:w="1202"/>
        <w:gridCol w:w="1501"/>
        <w:gridCol w:w="1813"/>
        <w:gridCol w:w="891"/>
        <w:gridCol w:w="2259"/>
        <w:gridCol w:w="1139"/>
        <w:gridCol w:w="841"/>
        <w:gridCol w:w="820"/>
        <w:gridCol w:w="1245"/>
      </w:tblGrid>
      <w:tr w:rsidR="007B2DAD" w14:paraId="460C7AC5" w14:textId="77777777" w:rsidTr="00413FB7">
        <w:trPr>
          <w:ins w:id="37" w:author="Katherine Pittenger Adams" w:date="2024-12-12T18:08:00Z"/>
        </w:trPr>
        <w:tc>
          <w:tcPr>
            <w:tcW w:w="1239" w:type="dxa"/>
            <w:vAlign w:val="bottom"/>
          </w:tcPr>
          <w:p w14:paraId="331EDDC9" w14:textId="77777777" w:rsidR="007B2DAD" w:rsidRDefault="007B2DAD" w:rsidP="00413FB7">
            <w:pPr>
              <w:rPr>
                <w:ins w:id="38" w:author="Katherine Pittenger Adams" w:date="2024-12-12T18:08:00Z"/>
                <w:rFonts w:ascii="Calibri" w:hAnsi="Calibri" w:cs="Calibri"/>
                <w:b/>
                <w:bCs/>
                <w:color w:val="000000"/>
              </w:rPr>
            </w:pPr>
          </w:p>
        </w:tc>
        <w:tc>
          <w:tcPr>
            <w:tcW w:w="1202" w:type="dxa"/>
            <w:vAlign w:val="bottom"/>
          </w:tcPr>
          <w:p w14:paraId="422F3E26" w14:textId="77777777" w:rsidR="007B2DAD" w:rsidRDefault="007B2DAD" w:rsidP="00413FB7">
            <w:pPr>
              <w:rPr>
                <w:ins w:id="39" w:author="Katherine Pittenger Adams" w:date="2024-12-12T18:08:00Z"/>
                <w:rFonts w:ascii="Calibri" w:hAnsi="Calibri" w:cs="Calibri"/>
                <w:b/>
                <w:bCs/>
                <w:color w:val="000000"/>
              </w:rPr>
            </w:pPr>
          </w:p>
        </w:tc>
        <w:tc>
          <w:tcPr>
            <w:tcW w:w="1501" w:type="dxa"/>
            <w:vAlign w:val="bottom"/>
          </w:tcPr>
          <w:p w14:paraId="29701CFF" w14:textId="77777777" w:rsidR="007B2DAD" w:rsidRDefault="007B2DAD" w:rsidP="00413FB7">
            <w:pPr>
              <w:rPr>
                <w:ins w:id="40" w:author="Katherine Pittenger Adams" w:date="2024-12-12T18:08:00Z"/>
                <w:rFonts w:ascii="Calibri" w:hAnsi="Calibri" w:cs="Calibri"/>
                <w:b/>
                <w:bCs/>
                <w:color w:val="000000"/>
              </w:rPr>
            </w:pPr>
          </w:p>
        </w:tc>
        <w:tc>
          <w:tcPr>
            <w:tcW w:w="1813" w:type="dxa"/>
            <w:vAlign w:val="bottom"/>
          </w:tcPr>
          <w:p w14:paraId="4D15350F" w14:textId="77777777" w:rsidR="007B2DAD" w:rsidRDefault="007B2DAD" w:rsidP="00413FB7">
            <w:pPr>
              <w:rPr>
                <w:ins w:id="41" w:author="Katherine Pittenger Adams" w:date="2024-12-12T18:08:00Z"/>
                <w:rFonts w:ascii="Calibri" w:hAnsi="Calibri" w:cs="Calibri"/>
                <w:b/>
                <w:bCs/>
                <w:color w:val="000000"/>
              </w:rPr>
            </w:pPr>
          </w:p>
        </w:tc>
        <w:tc>
          <w:tcPr>
            <w:tcW w:w="3150" w:type="dxa"/>
            <w:gridSpan w:val="2"/>
            <w:vAlign w:val="bottom"/>
          </w:tcPr>
          <w:p w14:paraId="41A152CC" w14:textId="77777777" w:rsidR="007B2DAD" w:rsidRDefault="007B2DAD" w:rsidP="00413FB7">
            <w:pPr>
              <w:jc w:val="center"/>
              <w:rPr>
                <w:ins w:id="42" w:author="Katherine Pittenger Adams" w:date="2024-12-12T18:08:00Z"/>
                <w:rFonts w:ascii="Calibri" w:hAnsi="Calibri" w:cs="Calibri"/>
                <w:b/>
                <w:bCs/>
                <w:color w:val="000000"/>
              </w:rPr>
            </w:pPr>
            <w:ins w:id="43" w:author="Katherine Pittenger Adams" w:date="2024-12-12T18:08:00Z">
              <w:r>
                <w:rPr>
                  <w:rFonts w:ascii="Calibri" w:hAnsi="Calibri" w:cs="Calibri"/>
                  <w:b/>
                  <w:bCs/>
                  <w:color w:val="000000"/>
                </w:rPr>
                <w:t>Micronutrient content in non-biofortified variety</w:t>
              </w:r>
            </w:ins>
          </w:p>
        </w:tc>
        <w:tc>
          <w:tcPr>
            <w:tcW w:w="1980" w:type="dxa"/>
            <w:gridSpan w:val="2"/>
            <w:vAlign w:val="bottom"/>
          </w:tcPr>
          <w:p w14:paraId="64F2277C" w14:textId="77777777" w:rsidR="007B2DAD" w:rsidRDefault="007B2DAD" w:rsidP="00413FB7">
            <w:pPr>
              <w:jc w:val="center"/>
              <w:rPr>
                <w:ins w:id="44" w:author="Katherine Pittenger Adams" w:date="2024-12-12T18:08:00Z"/>
                <w:rFonts w:ascii="Calibri" w:hAnsi="Calibri" w:cs="Calibri"/>
                <w:b/>
                <w:bCs/>
                <w:color w:val="000000"/>
              </w:rPr>
            </w:pPr>
            <w:ins w:id="45" w:author="Katherine Pittenger Adams" w:date="2024-12-12T18:08:00Z">
              <w:r>
                <w:rPr>
                  <w:rFonts w:ascii="Calibri" w:hAnsi="Calibri" w:cs="Calibri"/>
                  <w:b/>
                  <w:bCs/>
                  <w:color w:val="000000"/>
                </w:rPr>
                <w:t>Average micronutrient content in biofortified variety</w:t>
              </w:r>
            </w:ins>
          </w:p>
        </w:tc>
        <w:tc>
          <w:tcPr>
            <w:tcW w:w="2065" w:type="dxa"/>
            <w:gridSpan w:val="2"/>
            <w:vAlign w:val="bottom"/>
          </w:tcPr>
          <w:p w14:paraId="38E1B5E9" w14:textId="77777777" w:rsidR="007B2DAD" w:rsidRDefault="007B2DAD" w:rsidP="00413FB7">
            <w:pPr>
              <w:jc w:val="center"/>
              <w:rPr>
                <w:ins w:id="46" w:author="Katherine Pittenger Adams" w:date="2024-12-12T18:08:00Z"/>
                <w:rFonts w:ascii="Calibri" w:hAnsi="Calibri" w:cs="Calibri"/>
                <w:b/>
                <w:bCs/>
                <w:color w:val="000000"/>
              </w:rPr>
            </w:pPr>
            <w:ins w:id="47" w:author="Katherine Pittenger Adams" w:date="2024-12-12T18:08:00Z">
              <w:r>
                <w:rPr>
                  <w:rFonts w:ascii="Calibri" w:hAnsi="Calibri" w:cs="Calibri"/>
                  <w:b/>
                  <w:bCs/>
                  <w:color w:val="000000"/>
                </w:rPr>
                <w:t>Additional micronutrient content in biofortified variety</w:t>
              </w:r>
            </w:ins>
          </w:p>
        </w:tc>
      </w:tr>
      <w:tr w:rsidR="007B2DAD" w14:paraId="6372D2FB" w14:textId="77777777" w:rsidTr="00413FB7">
        <w:trPr>
          <w:ins w:id="48" w:author="Katherine Pittenger Adams" w:date="2024-12-12T18:08:00Z"/>
        </w:trPr>
        <w:tc>
          <w:tcPr>
            <w:tcW w:w="1239" w:type="dxa"/>
            <w:vAlign w:val="bottom"/>
          </w:tcPr>
          <w:p w14:paraId="67CEAA36" w14:textId="77777777" w:rsidR="007B2DAD" w:rsidRDefault="007B2DAD" w:rsidP="00413FB7">
            <w:pPr>
              <w:rPr>
                <w:ins w:id="49" w:author="Katherine Pittenger Adams" w:date="2024-12-12T18:08:00Z"/>
              </w:rPr>
            </w:pPr>
            <w:ins w:id="50" w:author="Katherine Pittenger Adams" w:date="2024-12-12T18:08:00Z">
              <w:r>
                <w:rPr>
                  <w:rFonts w:ascii="Calibri" w:hAnsi="Calibri" w:cs="Calibri"/>
                  <w:b/>
                  <w:bCs/>
                  <w:color w:val="000000"/>
                </w:rPr>
                <w:t>Country</w:t>
              </w:r>
            </w:ins>
          </w:p>
        </w:tc>
        <w:tc>
          <w:tcPr>
            <w:tcW w:w="1202" w:type="dxa"/>
            <w:vAlign w:val="bottom"/>
          </w:tcPr>
          <w:p w14:paraId="7E64C0DD" w14:textId="77777777" w:rsidR="007B2DAD" w:rsidRDefault="007B2DAD" w:rsidP="00413FB7">
            <w:pPr>
              <w:rPr>
                <w:ins w:id="51" w:author="Katherine Pittenger Adams" w:date="2024-12-12T18:08:00Z"/>
              </w:rPr>
            </w:pPr>
            <w:ins w:id="52" w:author="Katherine Pittenger Adams" w:date="2024-12-12T18:08:00Z">
              <w:r>
                <w:rPr>
                  <w:rFonts w:ascii="Calibri" w:hAnsi="Calibri" w:cs="Calibri"/>
                  <w:b/>
                  <w:bCs/>
                  <w:color w:val="000000"/>
                </w:rPr>
                <w:t>Crop</w:t>
              </w:r>
            </w:ins>
          </w:p>
        </w:tc>
        <w:tc>
          <w:tcPr>
            <w:tcW w:w="1501" w:type="dxa"/>
            <w:vAlign w:val="bottom"/>
          </w:tcPr>
          <w:p w14:paraId="7A47EA06" w14:textId="77777777" w:rsidR="007B2DAD" w:rsidRDefault="007B2DAD" w:rsidP="00413FB7">
            <w:pPr>
              <w:rPr>
                <w:ins w:id="53" w:author="Katherine Pittenger Adams" w:date="2024-12-12T18:08:00Z"/>
              </w:rPr>
            </w:pPr>
            <w:ins w:id="54" w:author="Katherine Pittenger Adams" w:date="2024-12-12T18:08:00Z">
              <w:r>
                <w:rPr>
                  <w:rFonts w:ascii="Calibri" w:hAnsi="Calibri" w:cs="Calibri"/>
                  <w:b/>
                  <w:bCs/>
                  <w:color w:val="000000"/>
                </w:rPr>
                <w:t>Micronutrient</w:t>
              </w:r>
            </w:ins>
          </w:p>
        </w:tc>
        <w:tc>
          <w:tcPr>
            <w:tcW w:w="1813" w:type="dxa"/>
            <w:vAlign w:val="bottom"/>
          </w:tcPr>
          <w:p w14:paraId="33E9DF3E" w14:textId="77777777" w:rsidR="007B2DAD" w:rsidRDefault="007B2DAD" w:rsidP="00413FB7">
            <w:pPr>
              <w:rPr>
                <w:ins w:id="55" w:author="Katherine Pittenger Adams" w:date="2024-12-12T18:08:00Z"/>
              </w:rPr>
            </w:pPr>
            <w:ins w:id="56" w:author="Katherine Pittenger Adams" w:date="2024-12-12T18:08:00Z">
              <w:r>
                <w:rPr>
                  <w:rFonts w:ascii="Calibri" w:hAnsi="Calibri" w:cs="Calibri"/>
                  <w:b/>
                  <w:bCs/>
                  <w:color w:val="000000"/>
                </w:rPr>
                <w:t>Micronutrient contents units</w:t>
              </w:r>
            </w:ins>
          </w:p>
        </w:tc>
        <w:tc>
          <w:tcPr>
            <w:tcW w:w="891" w:type="dxa"/>
            <w:vAlign w:val="bottom"/>
          </w:tcPr>
          <w:p w14:paraId="2E261921" w14:textId="77777777" w:rsidR="007B2DAD" w:rsidRDefault="007B2DAD" w:rsidP="00413FB7">
            <w:pPr>
              <w:rPr>
                <w:ins w:id="57" w:author="Katherine Pittenger Adams" w:date="2024-12-12T18:08:00Z"/>
              </w:rPr>
            </w:pPr>
            <w:ins w:id="58" w:author="Katherine Pittenger Adams" w:date="2024-12-12T18:08:00Z">
              <w:r>
                <w:rPr>
                  <w:rFonts w:ascii="Calibri" w:hAnsi="Calibri" w:cs="Calibri"/>
                  <w:b/>
                  <w:bCs/>
                  <w:color w:val="000000"/>
                </w:rPr>
                <w:t>Value</w:t>
              </w:r>
            </w:ins>
          </w:p>
        </w:tc>
        <w:tc>
          <w:tcPr>
            <w:tcW w:w="2259" w:type="dxa"/>
            <w:vAlign w:val="bottom"/>
          </w:tcPr>
          <w:p w14:paraId="069EC508" w14:textId="77777777" w:rsidR="007B2DAD" w:rsidRDefault="007B2DAD" w:rsidP="00413FB7">
            <w:pPr>
              <w:rPr>
                <w:ins w:id="59" w:author="Katherine Pittenger Adams" w:date="2024-12-12T18:08:00Z"/>
              </w:rPr>
            </w:pPr>
            <w:ins w:id="60" w:author="Katherine Pittenger Adams" w:date="2024-12-12T18:08:00Z">
              <w:r>
                <w:rPr>
                  <w:rFonts w:ascii="Calibri" w:hAnsi="Calibri" w:cs="Calibri"/>
                  <w:b/>
                  <w:bCs/>
                  <w:color w:val="000000"/>
                </w:rPr>
                <w:t>Source</w:t>
              </w:r>
            </w:ins>
          </w:p>
        </w:tc>
        <w:tc>
          <w:tcPr>
            <w:tcW w:w="1139" w:type="dxa"/>
            <w:vAlign w:val="bottom"/>
          </w:tcPr>
          <w:p w14:paraId="13F986AC" w14:textId="77777777" w:rsidR="007B2DAD" w:rsidRDefault="007B2DAD" w:rsidP="00413FB7">
            <w:pPr>
              <w:rPr>
                <w:ins w:id="61" w:author="Katherine Pittenger Adams" w:date="2024-12-12T18:08:00Z"/>
              </w:rPr>
            </w:pPr>
            <w:ins w:id="62" w:author="Katherine Pittenger Adams" w:date="2024-12-12T18:08:00Z">
              <w:r>
                <w:rPr>
                  <w:rFonts w:ascii="Calibri" w:hAnsi="Calibri" w:cs="Calibri"/>
                  <w:b/>
                  <w:bCs/>
                  <w:color w:val="000000"/>
                </w:rPr>
                <w:t>Value</w:t>
              </w:r>
            </w:ins>
          </w:p>
        </w:tc>
        <w:tc>
          <w:tcPr>
            <w:tcW w:w="841" w:type="dxa"/>
            <w:vAlign w:val="bottom"/>
          </w:tcPr>
          <w:p w14:paraId="66B021E4" w14:textId="77777777" w:rsidR="007B2DAD" w:rsidRDefault="007B2DAD" w:rsidP="00413FB7">
            <w:pPr>
              <w:rPr>
                <w:ins w:id="63" w:author="Katherine Pittenger Adams" w:date="2024-12-12T18:08:00Z"/>
              </w:rPr>
            </w:pPr>
            <w:ins w:id="64" w:author="Katherine Pittenger Adams" w:date="2024-12-12T18:08:00Z">
              <w:r>
                <w:rPr>
                  <w:rFonts w:ascii="Calibri" w:hAnsi="Calibri" w:cs="Calibri"/>
                  <w:b/>
                  <w:bCs/>
                  <w:color w:val="000000"/>
                </w:rPr>
                <w:t>Source</w:t>
              </w:r>
            </w:ins>
          </w:p>
        </w:tc>
        <w:tc>
          <w:tcPr>
            <w:tcW w:w="820" w:type="dxa"/>
            <w:vAlign w:val="bottom"/>
          </w:tcPr>
          <w:p w14:paraId="0E110485" w14:textId="77777777" w:rsidR="007B2DAD" w:rsidRDefault="007B2DAD" w:rsidP="00413FB7">
            <w:pPr>
              <w:rPr>
                <w:ins w:id="65" w:author="Katherine Pittenger Adams" w:date="2024-12-12T18:08:00Z"/>
              </w:rPr>
            </w:pPr>
            <w:ins w:id="66" w:author="Katherine Pittenger Adams" w:date="2024-12-12T18:08:00Z">
              <w:r>
                <w:rPr>
                  <w:rFonts w:ascii="Calibri" w:hAnsi="Calibri" w:cs="Calibri"/>
                  <w:b/>
                  <w:bCs/>
                  <w:color w:val="000000"/>
                </w:rPr>
                <w:t>Value</w:t>
              </w:r>
            </w:ins>
          </w:p>
        </w:tc>
        <w:tc>
          <w:tcPr>
            <w:tcW w:w="1245" w:type="dxa"/>
            <w:vAlign w:val="bottom"/>
          </w:tcPr>
          <w:p w14:paraId="3DE709E1" w14:textId="77777777" w:rsidR="007B2DAD" w:rsidRDefault="007B2DAD" w:rsidP="00413FB7">
            <w:pPr>
              <w:rPr>
                <w:ins w:id="67" w:author="Katherine Pittenger Adams" w:date="2024-12-12T18:08:00Z"/>
              </w:rPr>
            </w:pPr>
            <w:ins w:id="68" w:author="Katherine Pittenger Adams" w:date="2024-12-12T18:08:00Z">
              <w:r>
                <w:rPr>
                  <w:rFonts w:ascii="Calibri" w:hAnsi="Calibri" w:cs="Calibri"/>
                  <w:b/>
                  <w:bCs/>
                  <w:color w:val="000000"/>
                </w:rPr>
                <w:t>Source</w:t>
              </w:r>
            </w:ins>
          </w:p>
        </w:tc>
      </w:tr>
      <w:tr w:rsidR="007B2DAD" w14:paraId="12D6C2EF" w14:textId="77777777" w:rsidTr="00413FB7">
        <w:trPr>
          <w:ins w:id="69" w:author="Katherine Pittenger Adams" w:date="2024-12-12T18:08:00Z"/>
        </w:trPr>
        <w:tc>
          <w:tcPr>
            <w:tcW w:w="1239" w:type="dxa"/>
            <w:vAlign w:val="bottom"/>
          </w:tcPr>
          <w:p w14:paraId="4714C3A5" w14:textId="77777777" w:rsidR="007B2DAD" w:rsidRDefault="007B2DAD" w:rsidP="00413FB7">
            <w:pPr>
              <w:rPr>
                <w:ins w:id="70" w:author="Katherine Pittenger Adams" w:date="2024-12-12T18:08:00Z"/>
              </w:rPr>
            </w:pPr>
            <w:ins w:id="71" w:author="Katherine Pittenger Adams" w:date="2024-12-12T18:08:00Z">
              <w:r>
                <w:rPr>
                  <w:rFonts w:ascii="Calibri" w:hAnsi="Calibri" w:cs="Calibri"/>
                  <w:color w:val="000000"/>
                </w:rPr>
                <w:t>Ethiopia</w:t>
              </w:r>
            </w:ins>
          </w:p>
        </w:tc>
        <w:tc>
          <w:tcPr>
            <w:tcW w:w="1202" w:type="dxa"/>
            <w:vAlign w:val="bottom"/>
          </w:tcPr>
          <w:p w14:paraId="02A27054" w14:textId="77777777" w:rsidR="007B2DAD" w:rsidRDefault="007B2DAD" w:rsidP="00413FB7">
            <w:pPr>
              <w:rPr>
                <w:ins w:id="72" w:author="Katherine Pittenger Adams" w:date="2024-12-12T18:08:00Z"/>
              </w:rPr>
            </w:pPr>
            <w:ins w:id="73" w:author="Katherine Pittenger Adams" w:date="2024-12-12T18:08:00Z">
              <w:r>
                <w:rPr>
                  <w:rFonts w:ascii="Calibri" w:hAnsi="Calibri" w:cs="Calibri"/>
                  <w:color w:val="000000"/>
                </w:rPr>
                <w:t>Maize</w:t>
              </w:r>
            </w:ins>
          </w:p>
        </w:tc>
        <w:tc>
          <w:tcPr>
            <w:tcW w:w="1501" w:type="dxa"/>
            <w:vAlign w:val="bottom"/>
          </w:tcPr>
          <w:p w14:paraId="2CBC02C2" w14:textId="77777777" w:rsidR="007B2DAD" w:rsidRDefault="007B2DAD" w:rsidP="00413FB7">
            <w:pPr>
              <w:rPr>
                <w:ins w:id="74" w:author="Katherine Pittenger Adams" w:date="2024-12-12T18:08:00Z"/>
              </w:rPr>
            </w:pPr>
            <w:ins w:id="75" w:author="Katherine Pittenger Adams" w:date="2024-12-12T18:08:00Z">
              <w:r>
                <w:rPr>
                  <w:rFonts w:ascii="Calibri" w:hAnsi="Calibri" w:cs="Calibri"/>
                  <w:color w:val="000000"/>
                </w:rPr>
                <w:t>Vitamin A</w:t>
              </w:r>
            </w:ins>
          </w:p>
        </w:tc>
        <w:tc>
          <w:tcPr>
            <w:tcW w:w="1813" w:type="dxa"/>
            <w:vAlign w:val="bottom"/>
          </w:tcPr>
          <w:p w14:paraId="43C2A7D1" w14:textId="77777777" w:rsidR="007B2DAD" w:rsidRDefault="007B2DAD" w:rsidP="00413FB7">
            <w:pPr>
              <w:rPr>
                <w:ins w:id="76" w:author="Katherine Pittenger Adams" w:date="2024-12-12T18:08:00Z"/>
              </w:rPr>
            </w:pPr>
            <w:ins w:id="77" w:author="Katherine Pittenger Adams" w:date="2024-12-12T18:08:00Z">
              <w:r>
                <w:rPr>
                  <w:rFonts w:ascii="Calibri" w:hAnsi="Calibri" w:cs="Calibri"/>
                  <w:color w:val="000000"/>
                </w:rPr>
                <w:t>mcg RAE per g</w:t>
              </w:r>
            </w:ins>
          </w:p>
        </w:tc>
        <w:tc>
          <w:tcPr>
            <w:tcW w:w="891" w:type="dxa"/>
            <w:vAlign w:val="bottom"/>
          </w:tcPr>
          <w:p w14:paraId="1DACD784" w14:textId="77777777" w:rsidR="007B2DAD" w:rsidRDefault="007B2DAD" w:rsidP="00413FB7">
            <w:pPr>
              <w:rPr>
                <w:ins w:id="78" w:author="Katherine Pittenger Adams" w:date="2024-12-12T18:08:00Z"/>
              </w:rPr>
            </w:pPr>
            <w:ins w:id="79" w:author="Katherine Pittenger Adams" w:date="2024-12-12T18:08:00Z">
              <w:r>
                <w:rPr>
                  <w:rFonts w:ascii="Calibri" w:hAnsi="Calibri" w:cs="Calibri"/>
                  <w:color w:val="000000"/>
                </w:rPr>
                <w:t>0</w:t>
              </w:r>
            </w:ins>
          </w:p>
        </w:tc>
        <w:tc>
          <w:tcPr>
            <w:tcW w:w="2259" w:type="dxa"/>
            <w:vAlign w:val="bottom"/>
          </w:tcPr>
          <w:p w14:paraId="0AD4AD96" w14:textId="77777777" w:rsidR="007B2DAD" w:rsidRDefault="007B2DAD" w:rsidP="00413FB7">
            <w:pPr>
              <w:rPr>
                <w:ins w:id="80" w:author="Katherine Pittenger Adams" w:date="2024-12-12T18:08:00Z"/>
              </w:rPr>
            </w:pPr>
            <w:ins w:id="81" w:author="Katherine Pittenger Adams" w:date="2024-12-12T18:08:00Z">
              <w:r>
                <w:rPr>
                  <w:rFonts w:ascii="Calibri" w:hAnsi="Calibri" w:cs="Calibri"/>
                  <w:color w:val="000000"/>
                </w:rPr>
                <w:t>West African FCT, item 01_004</w:t>
              </w:r>
            </w:ins>
          </w:p>
        </w:tc>
        <w:tc>
          <w:tcPr>
            <w:tcW w:w="1139" w:type="dxa"/>
            <w:vAlign w:val="bottom"/>
          </w:tcPr>
          <w:p w14:paraId="1C1403AC" w14:textId="77777777" w:rsidR="007B2DAD" w:rsidRDefault="007B2DAD" w:rsidP="00413FB7">
            <w:pPr>
              <w:rPr>
                <w:ins w:id="82" w:author="Katherine Pittenger Adams" w:date="2024-12-12T18:08:00Z"/>
              </w:rPr>
            </w:pPr>
            <w:ins w:id="83" w:author="Katherine Pittenger Adams" w:date="2024-12-12T18:08:00Z">
              <w:r>
                <w:rPr>
                  <w:rFonts w:ascii="Calibri" w:hAnsi="Calibri" w:cs="Calibri"/>
                  <w:color w:val="000000"/>
                </w:rPr>
                <w:t>3.1</w:t>
              </w:r>
            </w:ins>
          </w:p>
        </w:tc>
        <w:tc>
          <w:tcPr>
            <w:tcW w:w="841" w:type="dxa"/>
            <w:vAlign w:val="bottom"/>
          </w:tcPr>
          <w:p w14:paraId="46DDAF75" w14:textId="77777777" w:rsidR="007B2DAD" w:rsidRDefault="007B2DAD" w:rsidP="00413FB7">
            <w:pPr>
              <w:rPr>
                <w:ins w:id="84" w:author="Katherine Pittenger Adams" w:date="2024-12-12T18:08:00Z"/>
              </w:rPr>
            </w:pPr>
            <w:ins w:id="85" w:author="Katherine Pittenger Adams" w:date="2024-12-12T18:08:00Z">
              <w:r>
                <w:t>(1)</w:t>
              </w:r>
            </w:ins>
          </w:p>
        </w:tc>
        <w:tc>
          <w:tcPr>
            <w:tcW w:w="820" w:type="dxa"/>
            <w:vAlign w:val="bottom"/>
          </w:tcPr>
          <w:p w14:paraId="41A0EA67" w14:textId="77777777" w:rsidR="007B2DAD" w:rsidRDefault="007B2DAD" w:rsidP="00413FB7">
            <w:pPr>
              <w:rPr>
                <w:ins w:id="86" w:author="Katherine Pittenger Adams" w:date="2024-12-12T18:08:00Z"/>
              </w:rPr>
            </w:pPr>
            <w:ins w:id="87" w:author="Katherine Pittenger Adams" w:date="2024-12-12T18:08:00Z">
              <w:r>
                <w:rPr>
                  <w:rFonts w:ascii="Calibri" w:hAnsi="Calibri" w:cs="Calibri"/>
                  <w:color w:val="000000"/>
                </w:rPr>
                <w:t>3.1</w:t>
              </w:r>
            </w:ins>
          </w:p>
        </w:tc>
        <w:tc>
          <w:tcPr>
            <w:tcW w:w="1245" w:type="dxa"/>
            <w:vAlign w:val="bottom"/>
          </w:tcPr>
          <w:p w14:paraId="554D5585" w14:textId="77777777" w:rsidR="007B2DAD" w:rsidRDefault="007B2DAD" w:rsidP="00413FB7">
            <w:pPr>
              <w:rPr>
                <w:ins w:id="88" w:author="Katherine Pittenger Adams" w:date="2024-12-12T18:08:00Z"/>
              </w:rPr>
            </w:pPr>
            <w:ins w:id="89" w:author="Katherine Pittenger Adams" w:date="2024-12-12T18:08:00Z">
              <w:r>
                <w:rPr>
                  <w:rFonts w:ascii="Calibri" w:hAnsi="Calibri" w:cs="Calibri"/>
                  <w:color w:val="000000"/>
                </w:rPr>
                <w:t>Calculation</w:t>
              </w:r>
            </w:ins>
          </w:p>
        </w:tc>
      </w:tr>
      <w:tr w:rsidR="007B2DAD" w14:paraId="024E6D2B" w14:textId="77777777" w:rsidTr="00413FB7">
        <w:trPr>
          <w:ins w:id="90" w:author="Katherine Pittenger Adams" w:date="2024-12-12T18:08:00Z"/>
        </w:trPr>
        <w:tc>
          <w:tcPr>
            <w:tcW w:w="1239" w:type="dxa"/>
            <w:vAlign w:val="bottom"/>
          </w:tcPr>
          <w:p w14:paraId="540108B7" w14:textId="77777777" w:rsidR="007B2DAD" w:rsidRDefault="007B2DAD" w:rsidP="00413FB7">
            <w:pPr>
              <w:rPr>
                <w:ins w:id="91" w:author="Katherine Pittenger Adams" w:date="2024-12-12T18:08:00Z"/>
              </w:rPr>
            </w:pPr>
            <w:ins w:id="92" w:author="Katherine Pittenger Adams" w:date="2024-12-12T18:08:00Z">
              <w:r>
                <w:rPr>
                  <w:rFonts w:ascii="Calibri" w:hAnsi="Calibri" w:cs="Calibri"/>
                  <w:color w:val="000000"/>
                </w:rPr>
                <w:t>Ethiopia</w:t>
              </w:r>
            </w:ins>
          </w:p>
        </w:tc>
        <w:tc>
          <w:tcPr>
            <w:tcW w:w="1202" w:type="dxa"/>
            <w:vAlign w:val="bottom"/>
          </w:tcPr>
          <w:p w14:paraId="46B82FAB" w14:textId="77777777" w:rsidR="007B2DAD" w:rsidRDefault="007B2DAD" w:rsidP="00413FB7">
            <w:pPr>
              <w:rPr>
                <w:ins w:id="93" w:author="Katherine Pittenger Adams" w:date="2024-12-12T18:08:00Z"/>
              </w:rPr>
            </w:pPr>
            <w:ins w:id="94" w:author="Katherine Pittenger Adams" w:date="2024-12-12T18:08:00Z">
              <w:r>
                <w:rPr>
                  <w:rFonts w:ascii="Calibri" w:hAnsi="Calibri" w:cs="Calibri"/>
                  <w:color w:val="000000"/>
                </w:rPr>
                <w:t>Sweet potato</w:t>
              </w:r>
            </w:ins>
          </w:p>
        </w:tc>
        <w:tc>
          <w:tcPr>
            <w:tcW w:w="1501" w:type="dxa"/>
            <w:vAlign w:val="bottom"/>
          </w:tcPr>
          <w:p w14:paraId="23098F23" w14:textId="77777777" w:rsidR="007B2DAD" w:rsidRDefault="007B2DAD" w:rsidP="00413FB7">
            <w:pPr>
              <w:rPr>
                <w:ins w:id="95" w:author="Katherine Pittenger Adams" w:date="2024-12-12T18:08:00Z"/>
              </w:rPr>
            </w:pPr>
            <w:ins w:id="96" w:author="Katherine Pittenger Adams" w:date="2024-12-12T18:08:00Z">
              <w:r>
                <w:rPr>
                  <w:rFonts w:ascii="Calibri" w:hAnsi="Calibri" w:cs="Calibri"/>
                  <w:color w:val="000000"/>
                </w:rPr>
                <w:t>Vitamin A</w:t>
              </w:r>
            </w:ins>
          </w:p>
        </w:tc>
        <w:tc>
          <w:tcPr>
            <w:tcW w:w="1813" w:type="dxa"/>
            <w:vAlign w:val="bottom"/>
          </w:tcPr>
          <w:p w14:paraId="40C4E74A" w14:textId="77777777" w:rsidR="007B2DAD" w:rsidRDefault="007B2DAD" w:rsidP="00413FB7">
            <w:pPr>
              <w:rPr>
                <w:ins w:id="97" w:author="Katherine Pittenger Adams" w:date="2024-12-12T18:08:00Z"/>
              </w:rPr>
            </w:pPr>
            <w:ins w:id="98" w:author="Katherine Pittenger Adams" w:date="2024-12-12T18:08:00Z">
              <w:r>
                <w:rPr>
                  <w:rFonts w:ascii="Calibri" w:hAnsi="Calibri" w:cs="Calibri"/>
                  <w:color w:val="000000"/>
                </w:rPr>
                <w:t>mcg RAE per g</w:t>
              </w:r>
            </w:ins>
          </w:p>
        </w:tc>
        <w:tc>
          <w:tcPr>
            <w:tcW w:w="891" w:type="dxa"/>
            <w:vAlign w:val="bottom"/>
          </w:tcPr>
          <w:p w14:paraId="5CE9D6DA" w14:textId="77777777" w:rsidR="007B2DAD" w:rsidRDefault="007B2DAD" w:rsidP="00413FB7">
            <w:pPr>
              <w:rPr>
                <w:ins w:id="99" w:author="Katherine Pittenger Adams" w:date="2024-12-12T18:08:00Z"/>
              </w:rPr>
            </w:pPr>
            <w:ins w:id="100" w:author="Katherine Pittenger Adams" w:date="2024-12-12T18:08:00Z">
              <w:r>
                <w:rPr>
                  <w:rFonts w:ascii="Calibri" w:hAnsi="Calibri" w:cs="Calibri"/>
                  <w:color w:val="000000"/>
                </w:rPr>
                <w:t>0.05</w:t>
              </w:r>
            </w:ins>
          </w:p>
        </w:tc>
        <w:tc>
          <w:tcPr>
            <w:tcW w:w="2259" w:type="dxa"/>
            <w:vAlign w:val="bottom"/>
          </w:tcPr>
          <w:p w14:paraId="11E4424A" w14:textId="77777777" w:rsidR="007B2DAD" w:rsidRDefault="007B2DAD" w:rsidP="00413FB7">
            <w:pPr>
              <w:rPr>
                <w:ins w:id="101" w:author="Katherine Pittenger Adams" w:date="2024-12-12T18:08:00Z"/>
              </w:rPr>
            </w:pPr>
            <w:ins w:id="102" w:author="Katherine Pittenger Adams" w:date="2024-12-12T18:08:00Z">
              <w:r>
                <w:rPr>
                  <w:rFonts w:ascii="Calibri" w:hAnsi="Calibri" w:cs="Calibri"/>
                  <w:color w:val="000000"/>
                </w:rPr>
                <w:t>West African FCT, item 02_022</w:t>
              </w:r>
            </w:ins>
          </w:p>
        </w:tc>
        <w:tc>
          <w:tcPr>
            <w:tcW w:w="1139" w:type="dxa"/>
            <w:vAlign w:val="bottom"/>
          </w:tcPr>
          <w:p w14:paraId="7CCFC33B" w14:textId="77777777" w:rsidR="007B2DAD" w:rsidRDefault="007B2DAD" w:rsidP="00413FB7">
            <w:pPr>
              <w:rPr>
                <w:ins w:id="103" w:author="Katherine Pittenger Adams" w:date="2024-12-12T18:08:00Z"/>
              </w:rPr>
            </w:pPr>
            <w:ins w:id="104" w:author="Katherine Pittenger Adams" w:date="2024-12-12T18:08:00Z">
              <w:r>
                <w:rPr>
                  <w:rFonts w:ascii="Calibri" w:hAnsi="Calibri" w:cs="Calibri"/>
                  <w:color w:val="000000"/>
                </w:rPr>
                <w:t>12.0</w:t>
              </w:r>
            </w:ins>
          </w:p>
        </w:tc>
        <w:tc>
          <w:tcPr>
            <w:tcW w:w="841" w:type="dxa"/>
            <w:vAlign w:val="bottom"/>
          </w:tcPr>
          <w:p w14:paraId="4981B109" w14:textId="77777777" w:rsidR="007B2DAD" w:rsidRDefault="007B2DAD" w:rsidP="00413FB7">
            <w:pPr>
              <w:rPr>
                <w:ins w:id="105" w:author="Katherine Pittenger Adams" w:date="2024-12-12T18:08:00Z"/>
              </w:rPr>
            </w:pPr>
            <w:ins w:id="106" w:author="Katherine Pittenger Adams" w:date="2024-12-12T18:08:00Z">
              <w:r>
                <w:t>(2)</w:t>
              </w:r>
            </w:ins>
          </w:p>
        </w:tc>
        <w:tc>
          <w:tcPr>
            <w:tcW w:w="820" w:type="dxa"/>
            <w:vAlign w:val="bottom"/>
          </w:tcPr>
          <w:p w14:paraId="0F7170D4" w14:textId="77777777" w:rsidR="007B2DAD" w:rsidRDefault="007B2DAD" w:rsidP="00413FB7">
            <w:pPr>
              <w:rPr>
                <w:ins w:id="107" w:author="Katherine Pittenger Adams" w:date="2024-12-12T18:08:00Z"/>
              </w:rPr>
            </w:pPr>
            <w:ins w:id="108" w:author="Katherine Pittenger Adams" w:date="2024-12-12T18:08:00Z">
              <w:r>
                <w:rPr>
                  <w:rFonts w:ascii="Calibri" w:hAnsi="Calibri" w:cs="Calibri"/>
                  <w:color w:val="000000"/>
                </w:rPr>
                <w:t>11.9</w:t>
              </w:r>
            </w:ins>
          </w:p>
        </w:tc>
        <w:tc>
          <w:tcPr>
            <w:tcW w:w="1245" w:type="dxa"/>
            <w:vAlign w:val="bottom"/>
          </w:tcPr>
          <w:p w14:paraId="0E021E3B" w14:textId="77777777" w:rsidR="007B2DAD" w:rsidRDefault="007B2DAD" w:rsidP="00413FB7">
            <w:pPr>
              <w:rPr>
                <w:ins w:id="109" w:author="Katherine Pittenger Adams" w:date="2024-12-12T18:08:00Z"/>
              </w:rPr>
            </w:pPr>
            <w:ins w:id="110" w:author="Katherine Pittenger Adams" w:date="2024-12-12T18:08:00Z">
              <w:r>
                <w:rPr>
                  <w:rFonts w:ascii="Calibri" w:hAnsi="Calibri" w:cs="Calibri"/>
                  <w:color w:val="000000"/>
                </w:rPr>
                <w:t>Calculation</w:t>
              </w:r>
            </w:ins>
          </w:p>
        </w:tc>
      </w:tr>
      <w:tr w:rsidR="007B2DAD" w14:paraId="573E5856" w14:textId="77777777" w:rsidTr="00413FB7">
        <w:trPr>
          <w:ins w:id="111" w:author="Katherine Pittenger Adams" w:date="2024-12-12T18:08:00Z"/>
        </w:trPr>
        <w:tc>
          <w:tcPr>
            <w:tcW w:w="1239" w:type="dxa"/>
            <w:vAlign w:val="bottom"/>
          </w:tcPr>
          <w:p w14:paraId="15BEB2C9" w14:textId="77777777" w:rsidR="007B2DAD" w:rsidRDefault="007B2DAD" w:rsidP="00413FB7">
            <w:pPr>
              <w:rPr>
                <w:ins w:id="112" w:author="Katherine Pittenger Adams" w:date="2024-12-12T18:08:00Z"/>
              </w:rPr>
            </w:pPr>
            <w:ins w:id="113" w:author="Katherine Pittenger Adams" w:date="2024-12-12T18:08:00Z">
              <w:r>
                <w:rPr>
                  <w:rFonts w:ascii="Calibri" w:hAnsi="Calibri" w:cs="Calibri"/>
                  <w:color w:val="000000"/>
                </w:rPr>
                <w:t>Malawi</w:t>
              </w:r>
            </w:ins>
          </w:p>
        </w:tc>
        <w:tc>
          <w:tcPr>
            <w:tcW w:w="1202" w:type="dxa"/>
            <w:vAlign w:val="bottom"/>
          </w:tcPr>
          <w:p w14:paraId="4FDD8A49" w14:textId="77777777" w:rsidR="007B2DAD" w:rsidRDefault="007B2DAD" w:rsidP="00413FB7">
            <w:pPr>
              <w:rPr>
                <w:ins w:id="114" w:author="Katherine Pittenger Adams" w:date="2024-12-12T18:08:00Z"/>
              </w:rPr>
            </w:pPr>
            <w:ins w:id="115" w:author="Katherine Pittenger Adams" w:date="2024-12-12T18:08:00Z">
              <w:r>
                <w:rPr>
                  <w:rFonts w:ascii="Calibri" w:hAnsi="Calibri" w:cs="Calibri"/>
                  <w:color w:val="000000"/>
                </w:rPr>
                <w:t>Maize</w:t>
              </w:r>
            </w:ins>
          </w:p>
        </w:tc>
        <w:tc>
          <w:tcPr>
            <w:tcW w:w="1501" w:type="dxa"/>
            <w:vAlign w:val="bottom"/>
          </w:tcPr>
          <w:p w14:paraId="010EE505" w14:textId="77777777" w:rsidR="007B2DAD" w:rsidRDefault="007B2DAD" w:rsidP="00413FB7">
            <w:pPr>
              <w:rPr>
                <w:ins w:id="116" w:author="Katherine Pittenger Adams" w:date="2024-12-12T18:08:00Z"/>
              </w:rPr>
            </w:pPr>
            <w:ins w:id="117" w:author="Katherine Pittenger Adams" w:date="2024-12-12T18:08:00Z">
              <w:r>
                <w:rPr>
                  <w:rFonts w:ascii="Calibri" w:hAnsi="Calibri" w:cs="Calibri"/>
                  <w:color w:val="000000"/>
                </w:rPr>
                <w:t>Vitamin A</w:t>
              </w:r>
            </w:ins>
          </w:p>
        </w:tc>
        <w:tc>
          <w:tcPr>
            <w:tcW w:w="1813" w:type="dxa"/>
            <w:vAlign w:val="bottom"/>
          </w:tcPr>
          <w:p w14:paraId="3374A3C5" w14:textId="77777777" w:rsidR="007B2DAD" w:rsidRDefault="007B2DAD" w:rsidP="00413FB7">
            <w:pPr>
              <w:rPr>
                <w:ins w:id="118" w:author="Katherine Pittenger Adams" w:date="2024-12-12T18:08:00Z"/>
              </w:rPr>
            </w:pPr>
            <w:ins w:id="119" w:author="Katherine Pittenger Adams" w:date="2024-12-12T18:08:00Z">
              <w:r>
                <w:rPr>
                  <w:rFonts w:ascii="Calibri" w:hAnsi="Calibri" w:cs="Calibri"/>
                  <w:color w:val="000000"/>
                </w:rPr>
                <w:t>mcg RAE per g</w:t>
              </w:r>
            </w:ins>
          </w:p>
        </w:tc>
        <w:tc>
          <w:tcPr>
            <w:tcW w:w="891" w:type="dxa"/>
            <w:vAlign w:val="bottom"/>
          </w:tcPr>
          <w:p w14:paraId="1CBB83D4" w14:textId="77777777" w:rsidR="007B2DAD" w:rsidRDefault="007B2DAD" w:rsidP="00413FB7">
            <w:pPr>
              <w:rPr>
                <w:ins w:id="120" w:author="Katherine Pittenger Adams" w:date="2024-12-12T18:08:00Z"/>
              </w:rPr>
            </w:pPr>
            <w:ins w:id="121" w:author="Katherine Pittenger Adams" w:date="2024-12-12T18:08:00Z">
              <w:r>
                <w:rPr>
                  <w:rFonts w:ascii="Calibri" w:hAnsi="Calibri" w:cs="Calibri"/>
                  <w:color w:val="000000"/>
                </w:rPr>
                <w:t>0</w:t>
              </w:r>
            </w:ins>
          </w:p>
        </w:tc>
        <w:tc>
          <w:tcPr>
            <w:tcW w:w="2259" w:type="dxa"/>
            <w:vAlign w:val="bottom"/>
          </w:tcPr>
          <w:p w14:paraId="60BD1107" w14:textId="77777777" w:rsidR="007B2DAD" w:rsidRDefault="007B2DAD" w:rsidP="00413FB7">
            <w:pPr>
              <w:rPr>
                <w:ins w:id="122" w:author="Katherine Pittenger Adams" w:date="2024-12-12T18:08:00Z"/>
              </w:rPr>
            </w:pPr>
            <w:ins w:id="123" w:author="Katherine Pittenger Adams" w:date="2024-12-12T18:08:00Z">
              <w:r>
                <w:rPr>
                  <w:rFonts w:ascii="Calibri" w:hAnsi="Calibri" w:cs="Calibri"/>
                  <w:color w:val="000000"/>
                </w:rPr>
                <w:t>Malawi FCT, item MW01_0038</w:t>
              </w:r>
            </w:ins>
          </w:p>
        </w:tc>
        <w:tc>
          <w:tcPr>
            <w:tcW w:w="1139" w:type="dxa"/>
            <w:vAlign w:val="bottom"/>
          </w:tcPr>
          <w:p w14:paraId="504313CB" w14:textId="77777777" w:rsidR="007B2DAD" w:rsidRDefault="007B2DAD" w:rsidP="00413FB7">
            <w:pPr>
              <w:rPr>
                <w:ins w:id="124" w:author="Katherine Pittenger Adams" w:date="2024-12-12T18:08:00Z"/>
              </w:rPr>
            </w:pPr>
            <w:ins w:id="125" w:author="Katherine Pittenger Adams" w:date="2024-12-12T18:08:00Z">
              <w:r>
                <w:rPr>
                  <w:rFonts w:ascii="Calibri" w:hAnsi="Calibri" w:cs="Calibri"/>
                  <w:color w:val="000000"/>
                </w:rPr>
                <w:t>0.55</w:t>
              </w:r>
            </w:ins>
          </w:p>
        </w:tc>
        <w:tc>
          <w:tcPr>
            <w:tcW w:w="841" w:type="dxa"/>
            <w:vAlign w:val="bottom"/>
          </w:tcPr>
          <w:p w14:paraId="385B379A" w14:textId="77777777" w:rsidR="007B2DAD" w:rsidRDefault="007B2DAD" w:rsidP="00413FB7">
            <w:pPr>
              <w:rPr>
                <w:ins w:id="126" w:author="Katherine Pittenger Adams" w:date="2024-12-12T18:08:00Z"/>
              </w:rPr>
            </w:pPr>
            <w:ins w:id="127" w:author="Katherine Pittenger Adams" w:date="2024-12-12T18:08:00Z">
              <w:r>
                <w:t>(3)</w:t>
              </w:r>
            </w:ins>
          </w:p>
        </w:tc>
        <w:tc>
          <w:tcPr>
            <w:tcW w:w="820" w:type="dxa"/>
            <w:vAlign w:val="bottom"/>
          </w:tcPr>
          <w:p w14:paraId="1E70D528" w14:textId="77777777" w:rsidR="007B2DAD" w:rsidRDefault="007B2DAD" w:rsidP="00413FB7">
            <w:pPr>
              <w:rPr>
                <w:ins w:id="128" w:author="Katherine Pittenger Adams" w:date="2024-12-12T18:08:00Z"/>
              </w:rPr>
            </w:pPr>
            <w:ins w:id="129" w:author="Katherine Pittenger Adams" w:date="2024-12-12T18:08:00Z">
              <w:r>
                <w:rPr>
                  <w:rFonts w:ascii="Calibri" w:hAnsi="Calibri" w:cs="Calibri"/>
                  <w:color w:val="000000"/>
                </w:rPr>
                <w:t>0.6</w:t>
              </w:r>
            </w:ins>
          </w:p>
        </w:tc>
        <w:tc>
          <w:tcPr>
            <w:tcW w:w="1245" w:type="dxa"/>
            <w:vAlign w:val="bottom"/>
          </w:tcPr>
          <w:p w14:paraId="69AE1A93" w14:textId="77777777" w:rsidR="007B2DAD" w:rsidRDefault="007B2DAD" w:rsidP="00413FB7">
            <w:pPr>
              <w:rPr>
                <w:ins w:id="130" w:author="Katherine Pittenger Adams" w:date="2024-12-12T18:08:00Z"/>
              </w:rPr>
            </w:pPr>
            <w:ins w:id="131" w:author="Katherine Pittenger Adams" w:date="2024-12-12T18:08:00Z">
              <w:r>
                <w:rPr>
                  <w:rFonts w:ascii="Calibri" w:hAnsi="Calibri" w:cs="Calibri"/>
                  <w:color w:val="000000"/>
                </w:rPr>
                <w:t>Calculation</w:t>
              </w:r>
            </w:ins>
          </w:p>
        </w:tc>
      </w:tr>
      <w:tr w:rsidR="007B2DAD" w14:paraId="1D0E0642" w14:textId="77777777" w:rsidTr="00413FB7">
        <w:trPr>
          <w:ins w:id="132" w:author="Katherine Pittenger Adams" w:date="2024-12-12T18:08:00Z"/>
        </w:trPr>
        <w:tc>
          <w:tcPr>
            <w:tcW w:w="1239" w:type="dxa"/>
            <w:vAlign w:val="bottom"/>
          </w:tcPr>
          <w:p w14:paraId="0DCFBA68" w14:textId="77777777" w:rsidR="007B2DAD" w:rsidRDefault="007B2DAD" w:rsidP="00413FB7">
            <w:pPr>
              <w:rPr>
                <w:ins w:id="133" w:author="Katherine Pittenger Adams" w:date="2024-12-12T18:08:00Z"/>
              </w:rPr>
            </w:pPr>
            <w:ins w:id="134" w:author="Katherine Pittenger Adams" w:date="2024-12-12T18:08:00Z">
              <w:r>
                <w:rPr>
                  <w:rFonts w:ascii="Calibri" w:hAnsi="Calibri" w:cs="Calibri"/>
                  <w:color w:val="000000"/>
                </w:rPr>
                <w:t>Malawi</w:t>
              </w:r>
            </w:ins>
          </w:p>
        </w:tc>
        <w:tc>
          <w:tcPr>
            <w:tcW w:w="1202" w:type="dxa"/>
            <w:vAlign w:val="bottom"/>
          </w:tcPr>
          <w:p w14:paraId="752ECF1E" w14:textId="77777777" w:rsidR="007B2DAD" w:rsidRDefault="007B2DAD" w:rsidP="00413FB7">
            <w:pPr>
              <w:rPr>
                <w:ins w:id="135" w:author="Katherine Pittenger Adams" w:date="2024-12-12T18:08:00Z"/>
              </w:rPr>
            </w:pPr>
            <w:ins w:id="136" w:author="Katherine Pittenger Adams" w:date="2024-12-12T18:08:00Z">
              <w:r>
                <w:rPr>
                  <w:rFonts w:ascii="Calibri" w:hAnsi="Calibri" w:cs="Calibri"/>
                  <w:color w:val="000000"/>
                </w:rPr>
                <w:t>Sweet potato</w:t>
              </w:r>
            </w:ins>
          </w:p>
        </w:tc>
        <w:tc>
          <w:tcPr>
            <w:tcW w:w="1501" w:type="dxa"/>
            <w:vAlign w:val="bottom"/>
          </w:tcPr>
          <w:p w14:paraId="1FCC999A" w14:textId="77777777" w:rsidR="007B2DAD" w:rsidRDefault="007B2DAD" w:rsidP="00413FB7">
            <w:pPr>
              <w:rPr>
                <w:ins w:id="137" w:author="Katherine Pittenger Adams" w:date="2024-12-12T18:08:00Z"/>
              </w:rPr>
            </w:pPr>
            <w:ins w:id="138" w:author="Katherine Pittenger Adams" w:date="2024-12-12T18:08:00Z">
              <w:r>
                <w:rPr>
                  <w:rFonts w:ascii="Calibri" w:hAnsi="Calibri" w:cs="Calibri"/>
                  <w:color w:val="000000"/>
                </w:rPr>
                <w:t>Vitamin A</w:t>
              </w:r>
            </w:ins>
          </w:p>
        </w:tc>
        <w:tc>
          <w:tcPr>
            <w:tcW w:w="1813" w:type="dxa"/>
            <w:vAlign w:val="bottom"/>
          </w:tcPr>
          <w:p w14:paraId="072D6B69" w14:textId="77777777" w:rsidR="007B2DAD" w:rsidRDefault="007B2DAD" w:rsidP="00413FB7">
            <w:pPr>
              <w:rPr>
                <w:ins w:id="139" w:author="Katherine Pittenger Adams" w:date="2024-12-12T18:08:00Z"/>
              </w:rPr>
            </w:pPr>
            <w:ins w:id="140" w:author="Katherine Pittenger Adams" w:date="2024-12-12T18:08:00Z">
              <w:r>
                <w:rPr>
                  <w:rFonts w:ascii="Calibri" w:hAnsi="Calibri" w:cs="Calibri"/>
                  <w:color w:val="000000"/>
                </w:rPr>
                <w:t>mcg RAE per g</w:t>
              </w:r>
            </w:ins>
          </w:p>
        </w:tc>
        <w:tc>
          <w:tcPr>
            <w:tcW w:w="891" w:type="dxa"/>
            <w:vAlign w:val="bottom"/>
          </w:tcPr>
          <w:p w14:paraId="747E530A" w14:textId="77777777" w:rsidR="007B2DAD" w:rsidRDefault="007B2DAD" w:rsidP="00413FB7">
            <w:pPr>
              <w:rPr>
                <w:ins w:id="141" w:author="Katherine Pittenger Adams" w:date="2024-12-12T18:08:00Z"/>
              </w:rPr>
            </w:pPr>
            <w:ins w:id="142" w:author="Katherine Pittenger Adams" w:date="2024-12-12T18:08:00Z">
              <w:r>
                <w:rPr>
                  <w:rFonts w:ascii="Calibri" w:hAnsi="Calibri" w:cs="Calibri"/>
                  <w:color w:val="000000"/>
                </w:rPr>
                <w:t>0.02</w:t>
              </w:r>
            </w:ins>
          </w:p>
        </w:tc>
        <w:tc>
          <w:tcPr>
            <w:tcW w:w="2259" w:type="dxa"/>
            <w:vAlign w:val="bottom"/>
          </w:tcPr>
          <w:p w14:paraId="2D4493CE" w14:textId="77777777" w:rsidR="007B2DAD" w:rsidRDefault="007B2DAD" w:rsidP="00413FB7">
            <w:pPr>
              <w:rPr>
                <w:ins w:id="143" w:author="Katherine Pittenger Adams" w:date="2024-12-12T18:08:00Z"/>
              </w:rPr>
            </w:pPr>
            <w:ins w:id="144" w:author="Katherine Pittenger Adams" w:date="2024-12-12T18:08:00Z">
              <w:r>
                <w:rPr>
                  <w:rFonts w:ascii="Calibri" w:hAnsi="Calibri" w:cs="Calibri"/>
                  <w:color w:val="000000"/>
                </w:rPr>
                <w:t>Malawi FCT, item MW01_0065</w:t>
              </w:r>
            </w:ins>
          </w:p>
        </w:tc>
        <w:tc>
          <w:tcPr>
            <w:tcW w:w="1139" w:type="dxa"/>
            <w:vAlign w:val="bottom"/>
          </w:tcPr>
          <w:p w14:paraId="3AE71257" w14:textId="77777777" w:rsidR="007B2DAD" w:rsidRDefault="007B2DAD" w:rsidP="00413FB7">
            <w:pPr>
              <w:rPr>
                <w:ins w:id="145" w:author="Katherine Pittenger Adams" w:date="2024-12-12T18:08:00Z"/>
              </w:rPr>
            </w:pPr>
            <w:ins w:id="146" w:author="Katherine Pittenger Adams" w:date="2024-12-12T18:08:00Z">
              <w:r>
                <w:rPr>
                  <w:rFonts w:ascii="Calibri" w:hAnsi="Calibri" w:cs="Calibri"/>
                  <w:color w:val="000000"/>
                </w:rPr>
                <w:t>5.83</w:t>
              </w:r>
            </w:ins>
          </w:p>
        </w:tc>
        <w:tc>
          <w:tcPr>
            <w:tcW w:w="841" w:type="dxa"/>
            <w:vAlign w:val="bottom"/>
          </w:tcPr>
          <w:p w14:paraId="4DB7588A" w14:textId="77777777" w:rsidR="007B2DAD" w:rsidRDefault="007B2DAD" w:rsidP="00413FB7">
            <w:pPr>
              <w:rPr>
                <w:ins w:id="147" w:author="Katherine Pittenger Adams" w:date="2024-12-12T18:08:00Z"/>
              </w:rPr>
            </w:pPr>
            <w:ins w:id="148" w:author="Katherine Pittenger Adams" w:date="2024-12-12T18:08:00Z">
              <w:r>
                <w:t>(4)</w:t>
              </w:r>
            </w:ins>
          </w:p>
        </w:tc>
        <w:tc>
          <w:tcPr>
            <w:tcW w:w="820" w:type="dxa"/>
            <w:vAlign w:val="bottom"/>
          </w:tcPr>
          <w:p w14:paraId="0DCC842C" w14:textId="77777777" w:rsidR="007B2DAD" w:rsidRDefault="007B2DAD" w:rsidP="00413FB7">
            <w:pPr>
              <w:rPr>
                <w:ins w:id="149" w:author="Katherine Pittenger Adams" w:date="2024-12-12T18:08:00Z"/>
              </w:rPr>
            </w:pPr>
            <w:ins w:id="150" w:author="Katherine Pittenger Adams" w:date="2024-12-12T18:08:00Z">
              <w:r>
                <w:rPr>
                  <w:rFonts w:ascii="Calibri" w:hAnsi="Calibri" w:cs="Calibri"/>
                  <w:color w:val="000000"/>
                </w:rPr>
                <w:t>5.8</w:t>
              </w:r>
            </w:ins>
          </w:p>
        </w:tc>
        <w:tc>
          <w:tcPr>
            <w:tcW w:w="1245" w:type="dxa"/>
            <w:vAlign w:val="bottom"/>
          </w:tcPr>
          <w:p w14:paraId="79F73DE2" w14:textId="77777777" w:rsidR="007B2DAD" w:rsidRDefault="007B2DAD" w:rsidP="00413FB7">
            <w:pPr>
              <w:rPr>
                <w:ins w:id="151" w:author="Katherine Pittenger Adams" w:date="2024-12-12T18:08:00Z"/>
              </w:rPr>
            </w:pPr>
            <w:ins w:id="152" w:author="Katherine Pittenger Adams" w:date="2024-12-12T18:08:00Z">
              <w:r>
                <w:rPr>
                  <w:rFonts w:ascii="Calibri" w:hAnsi="Calibri" w:cs="Calibri"/>
                  <w:color w:val="000000"/>
                </w:rPr>
                <w:t>Calculation</w:t>
              </w:r>
            </w:ins>
          </w:p>
        </w:tc>
      </w:tr>
      <w:tr w:rsidR="007B2DAD" w14:paraId="62F8F61D" w14:textId="77777777" w:rsidTr="00413FB7">
        <w:trPr>
          <w:ins w:id="153" w:author="Katherine Pittenger Adams" w:date="2024-12-12T18:08:00Z"/>
        </w:trPr>
        <w:tc>
          <w:tcPr>
            <w:tcW w:w="1239" w:type="dxa"/>
            <w:vAlign w:val="bottom"/>
          </w:tcPr>
          <w:p w14:paraId="3E12CEE5" w14:textId="77777777" w:rsidR="007B2DAD" w:rsidRDefault="007B2DAD" w:rsidP="00413FB7">
            <w:pPr>
              <w:rPr>
                <w:ins w:id="154" w:author="Katherine Pittenger Adams" w:date="2024-12-12T18:08:00Z"/>
              </w:rPr>
            </w:pPr>
            <w:ins w:id="155" w:author="Katherine Pittenger Adams" w:date="2024-12-12T18:08:00Z">
              <w:r>
                <w:rPr>
                  <w:rFonts w:ascii="Calibri" w:hAnsi="Calibri" w:cs="Calibri"/>
                  <w:color w:val="000000"/>
                </w:rPr>
                <w:t>Malawi</w:t>
              </w:r>
            </w:ins>
          </w:p>
        </w:tc>
        <w:tc>
          <w:tcPr>
            <w:tcW w:w="1202" w:type="dxa"/>
            <w:vAlign w:val="bottom"/>
          </w:tcPr>
          <w:p w14:paraId="7297F484" w14:textId="77777777" w:rsidR="007B2DAD" w:rsidRDefault="007B2DAD" w:rsidP="00413FB7">
            <w:pPr>
              <w:rPr>
                <w:ins w:id="156" w:author="Katherine Pittenger Adams" w:date="2024-12-12T18:08:00Z"/>
              </w:rPr>
            </w:pPr>
            <w:ins w:id="157" w:author="Katherine Pittenger Adams" w:date="2024-12-12T18:08:00Z">
              <w:r>
                <w:rPr>
                  <w:rFonts w:ascii="Calibri" w:hAnsi="Calibri" w:cs="Calibri"/>
                  <w:color w:val="000000"/>
                </w:rPr>
                <w:t>Beans</w:t>
              </w:r>
            </w:ins>
          </w:p>
        </w:tc>
        <w:tc>
          <w:tcPr>
            <w:tcW w:w="1501" w:type="dxa"/>
            <w:vAlign w:val="bottom"/>
          </w:tcPr>
          <w:p w14:paraId="4A8C572D" w14:textId="77777777" w:rsidR="007B2DAD" w:rsidRDefault="007B2DAD" w:rsidP="00413FB7">
            <w:pPr>
              <w:rPr>
                <w:ins w:id="158" w:author="Katherine Pittenger Adams" w:date="2024-12-12T18:08:00Z"/>
              </w:rPr>
            </w:pPr>
            <w:ins w:id="159" w:author="Katherine Pittenger Adams" w:date="2024-12-12T18:08:00Z">
              <w:r>
                <w:rPr>
                  <w:rFonts w:ascii="Calibri" w:hAnsi="Calibri" w:cs="Calibri"/>
                  <w:color w:val="000000"/>
                </w:rPr>
                <w:t>Iron</w:t>
              </w:r>
            </w:ins>
          </w:p>
        </w:tc>
        <w:tc>
          <w:tcPr>
            <w:tcW w:w="1813" w:type="dxa"/>
            <w:vAlign w:val="bottom"/>
          </w:tcPr>
          <w:p w14:paraId="04F9307E" w14:textId="77777777" w:rsidR="007B2DAD" w:rsidRDefault="007B2DAD" w:rsidP="00413FB7">
            <w:pPr>
              <w:rPr>
                <w:ins w:id="160" w:author="Katherine Pittenger Adams" w:date="2024-12-12T18:08:00Z"/>
              </w:rPr>
            </w:pPr>
            <w:ins w:id="161" w:author="Katherine Pittenger Adams" w:date="2024-12-12T18:08:00Z">
              <w:r>
                <w:rPr>
                  <w:rFonts w:ascii="Calibri" w:hAnsi="Calibri" w:cs="Calibri"/>
                  <w:color w:val="000000"/>
                </w:rPr>
                <w:t>mg per g</w:t>
              </w:r>
            </w:ins>
          </w:p>
        </w:tc>
        <w:tc>
          <w:tcPr>
            <w:tcW w:w="891" w:type="dxa"/>
            <w:vAlign w:val="bottom"/>
          </w:tcPr>
          <w:p w14:paraId="66C60EC3" w14:textId="77777777" w:rsidR="007B2DAD" w:rsidRDefault="007B2DAD" w:rsidP="00413FB7">
            <w:pPr>
              <w:rPr>
                <w:ins w:id="162" w:author="Katherine Pittenger Adams" w:date="2024-12-12T18:08:00Z"/>
              </w:rPr>
            </w:pPr>
            <w:ins w:id="163" w:author="Katherine Pittenger Adams" w:date="2024-12-12T18:08:00Z">
              <w:r>
                <w:rPr>
                  <w:rFonts w:ascii="Calibri" w:hAnsi="Calibri" w:cs="Calibri"/>
                  <w:color w:val="000000"/>
                </w:rPr>
                <w:t>0.07</w:t>
              </w:r>
            </w:ins>
          </w:p>
        </w:tc>
        <w:tc>
          <w:tcPr>
            <w:tcW w:w="2259" w:type="dxa"/>
            <w:vAlign w:val="bottom"/>
          </w:tcPr>
          <w:p w14:paraId="5731497F" w14:textId="77777777" w:rsidR="007B2DAD" w:rsidRDefault="007B2DAD" w:rsidP="00413FB7">
            <w:pPr>
              <w:rPr>
                <w:ins w:id="164" w:author="Katherine Pittenger Adams" w:date="2024-12-12T18:08:00Z"/>
              </w:rPr>
            </w:pPr>
            <w:ins w:id="165" w:author="Katherine Pittenger Adams" w:date="2024-12-12T18:08:00Z">
              <w:r>
                <w:rPr>
                  <w:rFonts w:ascii="Calibri" w:hAnsi="Calibri" w:cs="Calibri"/>
                  <w:color w:val="000000"/>
                </w:rPr>
                <w:t>Malawi FCT, average of items MW02_0004, MW02_0007, and MW02_0017</w:t>
              </w:r>
            </w:ins>
          </w:p>
        </w:tc>
        <w:tc>
          <w:tcPr>
            <w:tcW w:w="1139" w:type="dxa"/>
            <w:vAlign w:val="bottom"/>
          </w:tcPr>
          <w:p w14:paraId="18DD743E" w14:textId="77777777" w:rsidR="007B2DAD" w:rsidRDefault="007B2DAD" w:rsidP="00413FB7">
            <w:pPr>
              <w:rPr>
                <w:ins w:id="166" w:author="Katherine Pittenger Adams" w:date="2024-12-12T18:08:00Z"/>
              </w:rPr>
            </w:pPr>
            <w:ins w:id="167" w:author="Katherine Pittenger Adams" w:date="2024-12-12T18:08:00Z">
              <w:r>
                <w:rPr>
                  <w:rFonts w:ascii="Calibri" w:hAnsi="Calibri" w:cs="Calibri"/>
                  <w:color w:val="000000"/>
                </w:rPr>
                <w:t>0.09</w:t>
              </w:r>
            </w:ins>
          </w:p>
        </w:tc>
        <w:tc>
          <w:tcPr>
            <w:tcW w:w="841" w:type="dxa"/>
            <w:vAlign w:val="bottom"/>
          </w:tcPr>
          <w:p w14:paraId="02C11F9B" w14:textId="77777777" w:rsidR="007B2DAD" w:rsidRDefault="007B2DAD" w:rsidP="00413FB7">
            <w:pPr>
              <w:rPr>
                <w:ins w:id="168" w:author="Katherine Pittenger Adams" w:date="2024-12-12T18:08:00Z"/>
              </w:rPr>
            </w:pPr>
            <w:ins w:id="169" w:author="Katherine Pittenger Adams" w:date="2024-12-12T18:08:00Z">
              <w:r>
                <w:t>(5)</w:t>
              </w:r>
            </w:ins>
          </w:p>
        </w:tc>
        <w:tc>
          <w:tcPr>
            <w:tcW w:w="820" w:type="dxa"/>
            <w:vAlign w:val="bottom"/>
          </w:tcPr>
          <w:p w14:paraId="45E62FCF" w14:textId="77777777" w:rsidR="007B2DAD" w:rsidRDefault="007B2DAD" w:rsidP="00413FB7">
            <w:pPr>
              <w:rPr>
                <w:ins w:id="170" w:author="Katherine Pittenger Adams" w:date="2024-12-12T18:08:00Z"/>
              </w:rPr>
            </w:pPr>
            <w:ins w:id="171" w:author="Katherine Pittenger Adams" w:date="2024-12-12T18:08:00Z">
              <w:r>
                <w:rPr>
                  <w:rFonts w:ascii="Calibri" w:hAnsi="Calibri" w:cs="Calibri"/>
                  <w:color w:val="000000"/>
                </w:rPr>
                <w:t>0.02</w:t>
              </w:r>
            </w:ins>
          </w:p>
        </w:tc>
        <w:tc>
          <w:tcPr>
            <w:tcW w:w="1245" w:type="dxa"/>
            <w:vAlign w:val="bottom"/>
          </w:tcPr>
          <w:p w14:paraId="2AC50260" w14:textId="77777777" w:rsidR="007B2DAD" w:rsidRDefault="007B2DAD" w:rsidP="00413FB7">
            <w:pPr>
              <w:rPr>
                <w:ins w:id="172" w:author="Katherine Pittenger Adams" w:date="2024-12-12T18:08:00Z"/>
              </w:rPr>
            </w:pPr>
            <w:ins w:id="173" w:author="Katherine Pittenger Adams" w:date="2024-12-12T18:08:00Z">
              <w:r>
                <w:rPr>
                  <w:rFonts w:ascii="Calibri" w:hAnsi="Calibri" w:cs="Calibri"/>
                  <w:color w:val="000000"/>
                </w:rPr>
                <w:t>Calculation</w:t>
              </w:r>
            </w:ins>
          </w:p>
        </w:tc>
      </w:tr>
    </w:tbl>
    <w:p w14:paraId="04069D31" w14:textId="77777777" w:rsidR="007B2DAD" w:rsidRPr="0064792D" w:rsidRDefault="007B2DAD" w:rsidP="007B2DAD">
      <w:pPr>
        <w:rPr>
          <w:ins w:id="174" w:author="Katherine Pittenger Adams" w:date="2024-12-12T18:08:00Z"/>
          <w:sz w:val="20"/>
          <w:szCs w:val="20"/>
        </w:rPr>
      </w:pPr>
      <w:ins w:id="175" w:author="Katherine Pittenger Adams" w:date="2024-12-12T18:08:00Z">
        <w:r w:rsidRPr="0064792D">
          <w:rPr>
            <w:sz w:val="20"/>
            <w:szCs w:val="20"/>
          </w:rPr>
          <w:t>Sources:</w:t>
        </w:r>
      </w:ins>
    </w:p>
    <w:p w14:paraId="0CC90E70" w14:textId="77777777" w:rsidR="007B2DAD" w:rsidRPr="0064792D" w:rsidRDefault="007B2DAD" w:rsidP="007B2DAD">
      <w:pPr>
        <w:rPr>
          <w:ins w:id="176" w:author="Katherine Pittenger Adams" w:date="2024-12-12T18:08:00Z"/>
          <w:sz w:val="20"/>
          <w:szCs w:val="20"/>
        </w:rPr>
      </w:pPr>
      <w:ins w:id="177" w:author="Katherine Pittenger Adams" w:date="2024-12-12T18:08:00Z">
        <w:r w:rsidRPr="0064792D">
          <w:rPr>
            <w:sz w:val="20"/>
            <w:szCs w:val="20"/>
          </w:rPr>
          <w:t>(1) Average content of released varieties according to HarvestPlus (https://bcr.harvestplus.org/varieties_released/country?id_country=71&amp;country_name=Ethiopia) and assuming 12:1 conversion ratio of pro-vitamin A (PVA) to retinol activity equivalents (RAE).</w:t>
        </w:r>
      </w:ins>
    </w:p>
    <w:p w14:paraId="183B838E" w14:textId="77777777" w:rsidR="007B2DAD" w:rsidRPr="0064792D" w:rsidRDefault="007B2DAD" w:rsidP="007B2DAD">
      <w:pPr>
        <w:rPr>
          <w:ins w:id="178" w:author="Katherine Pittenger Adams" w:date="2024-12-12T18:08:00Z"/>
          <w:sz w:val="20"/>
          <w:szCs w:val="20"/>
        </w:rPr>
      </w:pPr>
      <w:ins w:id="179" w:author="Katherine Pittenger Adams" w:date="2024-12-12T18:08:00Z">
        <w:r w:rsidRPr="0064792D">
          <w:rPr>
            <w:sz w:val="20"/>
            <w:szCs w:val="20"/>
          </w:rPr>
          <w:t>(2) Average content of released varieties according to HarvestPlus (https://bcr.harvestplus.org/varieties_released/country?id_country=71&amp;country_name=Ethiopia) and assuming 12:1 conversion ratio of pro-vitamin A (PVA) to retinol activity equivalents (RAE).</w:t>
        </w:r>
      </w:ins>
    </w:p>
    <w:p w14:paraId="3E32A026" w14:textId="77777777" w:rsidR="007B2DAD" w:rsidRPr="0064792D" w:rsidRDefault="007B2DAD" w:rsidP="007B2DAD">
      <w:pPr>
        <w:rPr>
          <w:ins w:id="180" w:author="Katherine Pittenger Adams" w:date="2024-12-12T18:08:00Z"/>
          <w:sz w:val="20"/>
          <w:szCs w:val="20"/>
        </w:rPr>
      </w:pPr>
      <w:ins w:id="181" w:author="Katherine Pittenger Adams" w:date="2024-12-12T18:08:00Z">
        <w:r w:rsidRPr="0064792D">
          <w:rPr>
            <w:sz w:val="20"/>
            <w:szCs w:val="20"/>
          </w:rPr>
          <w:t>(3) Average content of released varieties according to HarvestPlus (https://bcr.harvestplus.org/varieties_released/country?id_country=134&amp;country_name=Malawi) and assuming 12:1 conversion ratio of pro-vitamin A (PVA) to retinol activity equivalents (RAE).</w:t>
        </w:r>
      </w:ins>
    </w:p>
    <w:p w14:paraId="3736A92C" w14:textId="77777777" w:rsidR="007B2DAD" w:rsidRPr="0064792D" w:rsidRDefault="007B2DAD" w:rsidP="007B2DAD">
      <w:pPr>
        <w:rPr>
          <w:ins w:id="182" w:author="Katherine Pittenger Adams" w:date="2024-12-12T18:08:00Z"/>
          <w:sz w:val="20"/>
          <w:szCs w:val="20"/>
        </w:rPr>
      </w:pPr>
      <w:ins w:id="183" w:author="Katherine Pittenger Adams" w:date="2024-12-12T18:08:00Z">
        <w:r w:rsidRPr="0064792D">
          <w:rPr>
            <w:sz w:val="20"/>
            <w:szCs w:val="20"/>
          </w:rPr>
          <w:t>(4) Average content of released varieties according to HarvestPlus (https://bcr.harvestplus.org/varieties_released/country?id_country=134&amp;country_name=Malawi) and assuming 12:1 conversion ratio of pro-vitamin A (PVA) to retinol activity equivalents (RAE).</w:t>
        </w:r>
      </w:ins>
    </w:p>
    <w:p w14:paraId="4704CEE2" w14:textId="77777777" w:rsidR="007B2DAD" w:rsidRPr="0064792D" w:rsidRDefault="007B2DAD" w:rsidP="007B2DAD">
      <w:pPr>
        <w:rPr>
          <w:ins w:id="184" w:author="Katherine Pittenger Adams" w:date="2024-12-12T18:08:00Z"/>
          <w:sz w:val="20"/>
          <w:szCs w:val="20"/>
        </w:rPr>
      </w:pPr>
      <w:ins w:id="185" w:author="Katherine Pittenger Adams" w:date="2024-12-12T18:08:00Z">
        <w:r w:rsidRPr="0064792D">
          <w:rPr>
            <w:sz w:val="20"/>
            <w:szCs w:val="20"/>
          </w:rPr>
          <w:t>(5) Average content of released varieties in Rwanda according to HarvestPlus (https://bcr.harvestplus.org/varieties_released/country?id_country=184&amp;country_name=Rwandaa).</w:t>
        </w:r>
      </w:ins>
    </w:p>
    <w:p w14:paraId="2090B374" w14:textId="77777777" w:rsidR="007B2DAD" w:rsidRDefault="007B2DAD">
      <w:pPr>
        <w:rPr>
          <w:ins w:id="186" w:author="Katherine Pittenger Adams" w:date="2024-12-12T18:27:00Z"/>
        </w:rPr>
      </w:pPr>
    </w:p>
    <w:p w14:paraId="5FF65F6E" w14:textId="77777777" w:rsidR="00D25679" w:rsidRDefault="00D25679">
      <w:pPr>
        <w:rPr>
          <w:ins w:id="187" w:author="Katherine Pittenger Adams" w:date="2024-12-12T18:27:00Z"/>
        </w:rPr>
      </w:pPr>
    </w:p>
    <w:p w14:paraId="09B7E518" w14:textId="77777777" w:rsidR="00D25679" w:rsidRDefault="00D25679" w:rsidP="00D25679">
      <w:pPr>
        <w:rPr>
          <w:ins w:id="188" w:author="Katherine Pittenger Adams" w:date="2024-12-12T18:27:00Z"/>
        </w:rPr>
      </w:pPr>
      <w:ins w:id="189" w:author="Katherine Pittenger Adams" w:date="2024-12-12T18:27:00Z">
        <w:r>
          <w:t>Table 6. Agronomic biofortification effectiveness parameters: granular application</w:t>
        </w:r>
      </w:ins>
    </w:p>
    <w:tbl>
      <w:tblPr>
        <w:tblStyle w:val="TableGrid"/>
        <w:tblW w:w="0" w:type="auto"/>
        <w:tblLook w:val="04A0" w:firstRow="1" w:lastRow="0" w:firstColumn="1" w:lastColumn="0" w:noHBand="0" w:noVBand="1"/>
      </w:tblPr>
      <w:tblGrid>
        <w:gridCol w:w="1705"/>
        <w:gridCol w:w="1620"/>
        <w:gridCol w:w="2970"/>
        <w:gridCol w:w="1080"/>
        <w:gridCol w:w="4050"/>
      </w:tblGrid>
      <w:tr w:rsidR="00D25679" w14:paraId="5A062DDF" w14:textId="77777777" w:rsidTr="00413FB7">
        <w:trPr>
          <w:ins w:id="190" w:author="Katherine Pittenger Adams" w:date="2024-12-12T18:27:00Z"/>
        </w:trPr>
        <w:tc>
          <w:tcPr>
            <w:tcW w:w="1705" w:type="dxa"/>
            <w:vAlign w:val="bottom"/>
          </w:tcPr>
          <w:p w14:paraId="6EDC6CEF" w14:textId="77777777" w:rsidR="00D25679" w:rsidRDefault="00D25679" w:rsidP="00413FB7">
            <w:pPr>
              <w:rPr>
                <w:ins w:id="191" w:author="Katherine Pittenger Adams" w:date="2024-12-12T18:27:00Z"/>
                <w:sz w:val="20"/>
                <w:szCs w:val="20"/>
              </w:rPr>
            </w:pPr>
            <w:ins w:id="192" w:author="Katherine Pittenger Adams" w:date="2024-12-12T18:27:00Z">
              <w:r>
                <w:rPr>
                  <w:rFonts w:ascii="Calibri" w:hAnsi="Calibri" w:cs="Calibri"/>
                  <w:b/>
                  <w:bCs/>
                  <w:color w:val="000000"/>
                </w:rPr>
                <w:t>Micronutrient</w:t>
              </w:r>
            </w:ins>
          </w:p>
        </w:tc>
        <w:tc>
          <w:tcPr>
            <w:tcW w:w="1620" w:type="dxa"/>
            <w:vAlign w:val="bottom"/>
          </w:tcPr>
          <w:p w14:paraId="194BF4E7" w14:textId="77777777" w:rsidR="00D25679" w:rsidRDefault="00D25679" w:rsidP="00413FB7">
            <w:pPr>
              <w:rPr>
                <w:ins w:id="193" w:author="Katherine Pittenger Adams" w:date="2024-12-12T18:27:00Z"/>
                <w:sz w:val="20"/>
                <w:szCs w:val="20"/>
              </w:rPr>
            </w:pPr>
            <w:ins w:id="194" w:author="Katherine Pittenger Adams" w:date="2024-12-12T18:27:00Z">
              <w:r>
                <w:rPr>
                  <w:rFonts w:ascii="Calibri" w:hAnsi="Calibri" w:cs="Calibri"/>
                  <w:b/>
                  <w:bCs/>
                  <w:color w:val="000000"/>
                </w:rPr>
                <w:t>Crop</w:t>
              </w:r>
            </w:ins>
          </w:p>
        </w:tc>
        <w:tc>
          <w:tcPr>
            <w:tcW w:w="2970" w:type="dxa"/>
            <w:vAlign w:val="bottom"/>
          </w:tcPr>
          <w:p w14:paraId="11FF00F0" w14:textId="77777777" w:rsidR="00D25679" w:rsidRDefault="00D25679" w:rsidP="00413FB7">
            <w:pPr>
              <w:rPr>
                <w:ins w:id="195" w:author="Katherine Pittenger Adams" w:date="2024-12-12T18:27:00Z"/>
                <w:sz w:val="20"/>
                <w:szCs w:val="20"/>
              </w:rPr>
            </w:pPr>
            <w:ins w:id="196" w:author="Katherine Pittenger Adams" w:date="2024-12-12T18:27:00Z">
              <w:r>
                <w:rPr>
                  <w:rFonts w:ascii="Calibri" w:hAnsi="Calibri" w:cs="Calibri"/>
                  <w:b/>
                  <w:bCs/>
                  <w:color w:val="000000"/>
                </w:rPr>
                <w:t>Expected additional micronutrient content via agronomic biofortification</w:t>
              </w:r>
            </w:ins>
          </w:p>
        </w:tc>
        <w:tc>
          <w:tcPr>
            <w:tcW w:w="1080" w:type="dxa"/>
            <w:vAlign w:val="bottom"/>
          </w:tcPr>
          <w:p w14:paraId="7ED3A172" w14:textId="77777777" w:rsidR="00D25679" w:rsidRDefault="00D25679" w:rsidP="00413FB7">
            <w:pPr>
              <w:rPr>
                <w:ins w:id="197" w:author="Katherine Pittenger Adams" w:date="2024-12-12T18:27:00Z"/>
                <w:sz w:val="20"/>
                <w:szCs w:val="20"/>
              </w:rPr>
            </w:pPr>
            <w:ins w:id="198" w:author="Katherine Pittenger Adams" w:date="2024-12-12T18:27:00Z">
              <w:r>
                <w:rPr>
                  <w:rFonts w:ascii="Calibri" w:hAnsi="Calibri" w:cs="Calibri"/>
                  <w:b/>
                  <w:bCs/>
                  <w:color w:val="000000"/>
                </w:rPr>
                <w:t>Units</w:t>
              </w:r>
            </w:ins>
          </w:p>
        </w:tc>
        <w:tc>
          <w:tcPr>
            <w:tcW w:w="4050" w:type="dxa"/>
            <w:vAlign w:val="bottom"/>
          </w:tcPr>
          <w:p w14:paraId="17E57D57" w14:textId="77777777" w:rsidR="00D25679" w:rsidRDefault="00D25679" w:rsidP="00413FB7">
            <w:pPr>
              <w:rPr>
                <w:ins w:id="199" w:author="Katherine Pittenger Adams" w:date="2024-12-12T18:27:00Z"/>
                <w:sz w:val="20"/>
                <w:szCs w:val="20"/>
              </w:rPr>
            </w:pPr>
            <w:ins w:id="200" w:author="Katherine Pittenger Adams" w:date="2024-12-12T18:27:00Z">
              <w:r>
                <w:rPr>
                  <w:rFonts w:ascii="Calibri" w:hAnsi="Calibri" w:cs="Calibri"/>
                  <w:b/>
                  <w:bCs/>
                  <w:color w:val="000000"/>
                </w:rPr>
                <w:t>Source</w:t>
              </w:r>
            </w:ins>
          </w:p>
        </w:tc>
      </w:tr>
      <w:tr w:rsidR="00D25679" w14:paraId="7AB4E05B" w14:textId="77777777" w:rsidTr="00413FB7">
        <w:trPr>
          <w:ins w:id="201" w:author="Katherine Pittenger Adams" w:date="2024-12-12T18:27:00Z"/>
        </w:trPr>
        <w:tc>
          <w:tcPr>
            <w:tcW w:w="1705" w:type="dxa"/>
            <w:vAlign w:val="bottom"/>
          </w:tcPr>
          <w:p w14:paraId="3A1AB7DA" w14:textId="77777777" w:rsidR="00D25679" w:rsidRDefault="00D25679" w:rsidP="00413FB7">
            <w:pPr>
              <w:rPr>
                <w:ins w:id="202" w:author="Katherine Pittenger Adams" w:date="2024-12-12T18:27:00Z"/>
                <w:sz w:val="20"/>
                <w:szCs w:val="20"/>
              </w:rPr>
            </w:pPr>
            <w:ins w:id="203" w:author="Katherine Pittenger Adams" w:date="2024-12-12T18:27:00Z">
              <w:r>
                <w:rPr>
                  <w:rFonts w:ascii="Calibri" w:hAnsi="Calibri" w:cs="Calibri"/>
                  <w:color w:val="000000"/>
                </w:rPr>
                <w:t>zinc</w:t>
              </w:r>
            </w:ins>
          </w:p>
        </w:tc>
        <w:tc>
          <w:tcPr>
            <w:tcW w:w="1620" w:type="dxa"/>
            <w:vAlign w:val="bottom"/>
          </w:tcPr>
          <w:p w14:paraId="2E0BF8FE" w14:textId="77777777" w:rsidR="00D25679" w:rsidRDefault="00D25679" w:rsidP="00413FB7">
            <w:pPr>
              <w:rPr>
                <w:ins w:id="204" w:author="Katherine Pittenger Adams" w:date="2024-12-12T18:27:00Z"/>
                <w:sz w:val="20"/>
                <w:szCs w:val="20"/>
              </w:rPr>
            </w:pPr>
            <w:ins w:id="205" w:author="Katherine Pittenger Adams" w:date="2024-12-12T18:27:00Z">
              <w:r>
                <w:rPr>
                  <w:rFonts w:ascii="Calibri" w:hAnsi="Calibri" w:cs="Calibri"/>
                  <w:color w:val="000000"/>
                </w:rPr>
                <w:t>millet</w:t>
              </w:r>
            </w:ins>
          </w:p>
        </w:tc>
        <w:tc>
          <w:tcPr>
            <w:tcW w:w="2970" w:type="dxa"/>
            <w:vAlign w:val="bottom"/>
          </w:tcPr>
          <w:p w14:paraId="1C5BF71A" w14:textId="77777777" w:rsidR="00D25679" w:rsidRDefault="00D25679" w:rsidP="00413FB7">
            <w:pPr>
              <w:rPr>
                <w:ins w:id="206" w:author="Katherine Pittenger Adams" w:date="2024-12-12T18:27:00Z"/>
                <w:sz w:val="20"/>
                <w:szCs w:val="20"/>
              </w:rPr>
            </w:pPr>
            <w:ins w:id="207" w:author="Katherine Pittenger Adams" w:date="2024-12-12T18:27:00Z">
              <w:r>
                <w:rPr>
                  <w:rFonts w:ascii="Calibri" w:hAnsi="Calibri" w:cs="Calibri"/>
                  <w:color w:val="000000"/>
                </w:rPr>
                <w:t>0.004</w:t>
              </w:r>
            </w:ins>
          </w:p>
        </w:tc>
        <w:tc>
          <w:tcPr>
            <w:tcW w:w="1080" w:type="dxa"/>
            <w:vAlign w:val="bottom"/>
          </w:tcPr>
          <w:p w14:paraId="0F235739" w14:textId="77777777" w:rsidR="00D25679" w:rsidRDefault="00D25679" w:rsidP="00413FB7">
            <w:pPr>
              <w:rPr>
                <w:ins w:id="208" w:author="Katherine Pittenger Adams" w:date="2024-12-12T18:27:00Z"/>
                <w:sz w:val="20"/>
                <w:szCs w:val="20"/>
              </w:rPr>
            </w:pPr>
            <w:ins w:id="209" w:author="Katherine Pittenger Adams" w:date="2024-12-12T18:27:00Z">
              <w:r>
                <w:rPr>
                  <w:rFonts w:ascii="Calibri" w:hAnsi="Calibri" w:cs="Calibri"/>
                  <w:color w:val="000000"/>
                </w:rPr>
                <w:t>mg/g</w:t>
              </w:r>
            </w:ins>
          </w:p>
        </w:tc>
        <w:tc>
          <w:tcPr>
            <w:tcW w:w="4050" w:type="dxa"/>
            <w:vAlign w:val="bottom"/>
          </w:tcPr>
          <w:p w14:paraId="59D5D0B7" w14:textId="0BBB39DB" w:rsidR="00D25679" w:rsidRDefault="00D25679" w:rsidP="00413FB7">
            <w:pPr>
              <w:rPr>
                <w:ins w:id="210" w:author="Katherine Pittenger Adams" w:date="2024-12-12T18:27:00Z"/>
                <w:sz w:val="20"/>
                <w:szCs w:val="20"/>
              </w:rPr>
            </w:pPr>
            <w:ins w:id="211" w:author="Katherine Pittenger Adams" w:date="2024-12-12T18:27:00Z">
              <w:r>
                <w:rPr>
                  <w:rFonts w:ascii="Calibri" w:hAnsi="Calibri" w:cs="Calibri"/>
                  <w:color w:val="000000"/>
                </w:rPr>
                <w:t xml:space="preserve">Calculation based on </w:t>
              </w:r>
            </w:ins>
            <w:r w:rsidR="001B31AD">
              <w:rPr>
                <w:rFonts w:ascii="Calibri" w:hAnsi="Calibri" w:cs="Calibri"/>
                <w:color w:val="000000"/>
              </w:rPr>
              <w:fldChar w:fldCharType="begin"/>
            </w:r>
            <w:r w:rsidR="001B31AD">
              <w:rPr>
                <w:rFonts w:ascii="Calibri" w:hAnsi="Calibri" w:cs="Calibri"/>
                <w:color w:val="000000"/>
              </w:rPr>
              <w:instrText xml:space="preserve"> ADDIN EN.CITE &lt;EndNote&gt;&lt;Cite AuthorYear="1"&gt;&lt;Author&gt;Teklu&lt;/Author&gt;&lt;Year&gt;2023&lt;/Year&gt;&lt;RecNum&gt;1120&lt;/RecNum&gt;&lt;DisplayText&gt;Teklu, Gashu, Joy et al. (2023)&lt;/DisplayText&gt;&lt;record&gt;&lt;rec-number&gt;1120&lt;/rec-number&gt;&lt;foreign-keys&gt;&lt;key app="EN" db-id="rwtwzsp5h5w5zjerv9lpadeye5rztxxtdzez" timestamp="1734053418"&gt;1120&lt;/key&gt;&lt;/foreign-keys&gt;&lt;ref-type name="Journal Article"&gt;17&lt;/ref-type&gt;&lt;contributors&gt;&lt;authors&gt;&lt;author&gt;Teklu,Demeke&lt;/author&gt;&lt;author&gt;Gashu,Dawd&lt;/author&gt;&lt;author&gt;Joy,Edward J. M.&lt;/author&gt;&lt;author&gt;Lark,R. Murray&lt;/author&gt;&lt;author&gt;Bailey,Elizabeth H.&lt;/author&gt;&lt;author&gt;Wilson,Lolita&lt;/author&gt;&lt;author&gt;Amede,Tilahun&lt;/author&gt;&lt;author&gt;Broadley,Martin R.&lt;/author&gt;&lt;/authors&gt;&lt;/contributors&gt;&lt;titles&gt;&lt;title&gt;Impact of zinc and iron agronomic biofortification on grain mineral concentration of finger millet varieties as affected by location and slope&lt;/title&gt;&lt;secondary-title&gt;Frontiers in Nutrition&lt;/secondary-title&gt;&lt;short-title&gt;Agronomic biofortification&lt;/short-title&gt;&lt;/titles&gt;&lt;periodical&gt;&lt;full-title&gt;Frontiers in Nutrition&lt;/full-title&gt;&lt;/periodical&gt;&lt;volume&gt;10&lt;/volume&gt;&lt;keywords&gt;&lt;keyword&gt;Agronomic Biofortification&lt;/keyword&gt;&lt;keyword&gt;,Iron,fertilizer,finger millet,micronutrient deficiencies,Zinc&lt;/keyword&gt;&lt;/keywords&gt;&lt;dates&gt;&lt;year&gt;2023&lt;/year&gt;&lt;pub-dates&gt;&lt;date&gt;2023-May-05&lt;/date&gt;&lt;/pub-dates&gt;&lt;/dates&gt;&lt;isbn&gt;2296-861X&lt;/isbn&gt;&lt;work-type&gt;Original Research&lt;/work-type&gt;&lt;urls&gt;&lt;related-urls&gt;&lt;url&gt;https://www.frontiersin.org/journals/nutrition/articles/10.3389/fnut.2023.1159833&lt;/url&gt;&lt;/related-urls&gt;&lt;/urls&gt;&lt;electronic-resource-num&gt;10.3389/fnut.2023.1159833&lt;/electronic-resource-num&gt;&lt;language&gt;English&lt;/language&gt;&lt;/record&gt;&lt;/Cite&gt;&lt;/EndNote&gt;</w:instrText>
            </w:r>
            <w:r w:rsidR="001B31AD">
              <w:rPr>
                <w:rFonts w:ascii="Calibri" w:hAnsi="Calibri" w:cs="Calibri"/>
                <w:color w:val="000000"/>
              </w:rPr>
              <w:fldChar w:fldCharType="separate"/>
            </w:r>
            <w:r w:rsidR="001B31AD">
              <w:rPr>
                <w:rFonts w:ascii="Calibri" w:hAnsi="Calibri" w:cs="Calibri"/>
                <w:noProof/>
                <w:color w:val="000000"/>
              </w:rPr>
              <w:t>Teklu, Gashu, Joy et al. (2023)</w:t>
            </w:r>
            <w:r w:rsidR="001B31AD">
              <w:rPr>
                <w:rFonts w:ascii="Calibri" w:hAnsi="Calibri" w:cs="Calibri"/>
                <w:color w:val="000000"/>
              </w:rPr>
              <w:fldChar w:fldCharType="end"/>
            </w:r>
          </w:p>
        </w:tc>
      </w:tr>
      <w:tr w:rsidR="00D25679" w14:paraId="33152AF4" w14:textId="77777777" w:rsidTr="00413FB7">
        <w:trPr>
          <w:ins w:id="212" w:author="Katherine Pittenger Adams" w:date="2024-12-12T18:27:00Z"/>
        </w:trPr>
        <w:tc>
          <w:tcPr>
            <w:tcW w:w="1705" w:type="dxa"/>
            <w:vAlign w:val="bottom"/>
          </w:tcPr>
          <w:p w14:paraId="08100823" w14:textId="77777777" w:rsidR="00D25679" w:rsidRDefault="00D25679" w:rsidP="00413FB7">
            <w:pPr>
              <w:rPr>
                <w:ins w:id="213" w:author="Katherine Pittenger Adams" w:date="2024-12-12T18:27:00Z"/>
                <w:sz w:val="20"/>
                <w:szCs w:val="20"/>
              </w:rPr>
            </w:pPr>
            <w:ins w:id="214" w:author="Katherine Pittenger Adams" w:date="2024-12-12T18:27:00Z">
              <w:r>
                <w:rPr>
                  <w:rFonts w:ascii="Calibri" w:hAnsi="Calibri" w:cs="Calibri"/>
                  <w:color w:val="000000"/>
                </w:rPr>
                <w:t>zinc</w:t>
              </w:r>
            </w:ins>
          </w:p>
        </w:tc>
        <w:tc>
          <w:tcPr>
            <w:tcW w:w="1620" w:type="dxa"/>
            <w:vAlign w:val="bottom"/>
          </w:tcPr>
          <w:p w14:paraId="6A14CA9A" w14:textId="77777777" w:rsidR="00D25679" w:rsidRDefault="00D25679" w:rsidP="00413FB7">
            <w:pPr>
              <w:rPr>
                <w:ins w:id="215" w:author="Katherine Pittenger Adams" w:date="2024-12-12T18:27:00Z"/>
                <w:sz w:val="20"/>
                <w:szCs w:val="20"/>
              </w:rPr>
            </w:pPr>
            <w:ins w:id="216" w:author="Katherine Pittenger Adams" w:date="2024-12-12T18:27:00Z">
              <w:r>
                <w:rPr>
                  <w:rFonts w:ascii="Calibri" w:hAnsi="Calibri" w:cs="Calibri"/>
                  <w:color w:val="000000"/>
                </w:rPr>
                <w:t>groundnut</w:t>
              </w:r>
            </w:ins>
          </w:p>
        </w:tc>
        <w:tc>
          <w:tcPr>
            <w:tcW w:w="2970" w:type="dxa"/>
            <w:vAlign w:val="bottom"/>
          </w:tcPr>
          <w:p w14:paraId="3AAD7660" w14:textId="77777777" w:rsidR="00D25679" w:rsidRDefault="00D25679" w:rsidP="00413FB7">
            <w:pPr>
              <w:rPr>
                <w:ins w:id="217" w:author="Katherine Pittenger Adams" w:date="2024-12-12T18:27:00Z"/>
                <w:sz w:val="20"/>
                <w:szCs w:val="20"/>
              </w:rPr>
            </w:pPr>
            <w:ins w:id="218" w:author="Katherine Pittenger Adams" w:date="2024-12-12T18:27:00Z">
              <w:r>
                <w:rPr>
                  <w:rFonts w:ascii="Calibri" w:hAnsi="Calibri" w:cs="Calibri"/>
                  <w:color w:val="000000"/>
                </w:rPr>
                <w:t> </w:t>
              </w:r>
            </w:ins>
          </w:p>
        </w:tc>
        <w:tc>
          <w:tcPr>
            <w:tcW w:w="1080" w:type="dxa"/>
            <w:vAlign w:val="bottom"/>
          </w:tcPr>
          <w:p w14:paraId="2BA30117" w14:textId="77777777" w:rsidR="00D25679" w:rsidRDefault="00D25679" w:rsidP="00413FB7">
            <w:pPr>
              <w:rPr>
                <w:ins w:id="219" w:author="Katherine Pittenger Adams" w:date="2024-12-12T18:27:00Z"/>
                <w:sz w:val="20"/>
                <w:szCs w:val="20"/>
              </w:rPr>
            </w:pPr>
            <w:ins w:id="220" w:author="Katherine Pittenger Adams" w:date="2024-12-12T18:27:00Z">
              <w:r>
                <w:rPr>
                  <w:rFonts w:ascii="Calibri" w:hAnsi="Calibri" w:cs="Calibri"/>
                  <w:color w:val="000000"/>
                </w:rPr>
                <w:t> </w:t>
              </w:r>
            </w:ins>
          </w:p>
        </w:tc>
        <w:tc>
          <w:tcPr>
            <w:tcW w:w="4050" w:type="dxa"/>
            <w:vAlign w:val="bottom"/>
          </w:tcPr>
          <w:p w14:paraId="276D9C62" w14:textId="77777777" w:rsidR="00D25679" w:rsidRDefault="00D25679" w:rsidP="00413FB7">
            <w:pPr>
              <w:rPr>
                <w:ins w:id="221" w:author="Katherine Pittenger Adams" w:date="2024-12-12T18:27:00Z"/>
                <w:sz w:val="20"/>
                <w:szCs w:val="20"/>
              </w:rPr>
            </w:pPr>
            <w:ins w:id="222" w:author="Katherine Pittenger Adams" w:date="2024-12-12T18:27:00Z">
              <w:r>
                <w:rPr>
                  <w:rFonts w:ascii="Calibri" w:hAnsi="Calibri" w:cs="Calibri"/>
                  <w:color w:val="000000"/>
                </w:rPr>
                <w:t> </w:t>
              </w:r>
            </w:ins>
          </w:p>
        </w:tc>
      </w:tr>
      <w:tr w:rsidR="00D25679" w14:paraId="64AFDA87" w14:textId="77777777" w:rsidTr="00413FB7">
        <w:trPr>
          <w:ins w:id="223" w:author="Katherine Pittenger Adams" w:date="2024-12-12T18:27:00Z"/>
        </w:trPr>
        <w:tc>
          <w:tcPr>
            <w:tcW w:w="1705" w:type="dxa"/>
            <w:vAlign w:val="bottom"/>
          </w:tcPr>
          <w:p w14:paraId="4E1D93D4" w14:textId="77777777" w:rsidR="00D25679" w:rsidRDefault="00D25679" w:rsidP="00413FB7">
            <w:pPr>
              <w:rPr>
                <w:ins w:id="224" w:author="Katherine Pittenger Adams" w:date="2024-12-12T18:27:00Z"/>
                <w:sz w:val="20"/>
                <w:szCs w:val="20"/>
              </w:rPr>
            </w:pPr>
            <w:ins w:id="225" w:author="Katherine Pittenger Adams" w:date="2024-12-12T18:27:00Z">
              <w:r>
                <w:rPr>
                  <w:rFonts w:ascii="Calibri" w:hAnsi="Calibri" w:cs="Calibri"/>
                  <w:color w:val="000000"/>
                </w:rPr>
                <w:t>zinc</w:t>
              </w:r>
            </w:ins>
          </w:p>
        </w:tc>
        <w:tc>
          <w:tcPr>
            <w:tcW w:w="1620" w:type="dxa"/>
            <w:vAlign w:val="bottom"/>
          </w:tcPr>
          <w:p w14:paraId="5FBD06E7" w14:textId="77777777" w:rsidR="00D25679" w:rsidRDefault="00D25679" w:rsidP="00413FB7">
            <w:pPr>
              <w:rPr>
                <w:ins w:id="226" w:author="Katherine Pittenger Adams" w:date="2024-12-12T18:27:00Z"/>
                <w:sz w:val="20"/>
                <w:szCs w:val="20"/>
              </w:rPr>
            </w:pPr>
            <w:ins w:id="227" w:author="Katherine Pittenger Adams" w:date="2024-12-12T18:27:00Z">
              <w:r>
                <w:rPr>
                  <w:rFonts w:ascii="Calibri" w:hAnsi="Calibri" w:cs="Calibri"/>
                  <w:color w:val="000000"/>
                </w:rPr>
                <w:t>maize</w:t>
              </w:r>
            </w:ins>
          </w:p>
        </w:tc>
        <w:tc>
          <w:tcPr>
            <w:tcW w:w="2970" w:type="dxa"/>
            <w:vAlign w:val="bottom"/>
          </w:tcPr>
          <w:p w14:paraId="71BEB26B" w14:textId="77777777" w:rsidR="00D25679" w:rsidRDefault="00D25679" w:rsidP="00413FB7">
            <w:pPr>
              <w:rPr>
                <w:ins w:id="228" w:author="Katherine Pittenger Adams" w:date="2024-12-12T18:27:00Z"/>
                <w:sz w:val="20"/>
                <w:szCs w:val="20"/>
              </w:rPr>
            </w:pPr>
            <w:ins w:id="229" w:author="Katherine Pittenger Adams" w:date="2024-12-12T18:27:00Z">
              <w:r>
                <w:rPr>
                  <w:rFonts w:ascii="Calibri" w:hAnsi="Calibri" w:cs="Calibri"/>
                  <w:color w:val="000000"/>
                </w:rPr>
                <w:t>0.002</w:t>
              </w:r>
            </w:ins>
          </w:p>
        </w:tc>
        <w:tc>
          <w:tcPr>
            <w:tcW w:w="1080" w:type="dxa"/>
            <w:vAlign w:val="bottom"/>
          </w:tcPr>
          <w:p w14:paraId="3BCF9F4B" w14:textId="77777777" w:rsidR="00D25679" w:rsidRDefault="00D25679" w:rsidP="00413FB7">
            <w:pPr>
              <w:rPr>
                <w:ins w:id="230" w:author="Katherine Pittenger Adams" w:date="2024-12-12T18:27:00Z"/>
                <w:sz w:val="20"/>
                <w:szCs w:val="20"/>
              </w:rPr>
            </w:pPr>
            <w:ins w:id="231" w:author="Katherine Pittenger Adams" w:date="2024-12-12T18:27:00Z">
              <w:r>
                <w:rPr>
                  <w:rFonts w:ascii="Calibri" w:hAnsi="Calibri" w:cs="Calibri"/>
                  <w:color w:val="000000"/>
                </w:rPr>
                <w:t>mg/g</w:t>
              </w:r>
            </w:ins>
          </w:p>
        </w:tc>
        <w:tc>
          <w:tcPr>
            <w:tcW w:w="4050" w:type="dxa"/>
            <w:vAlign w:val="bottom"/>
          </w:tcPr>
          <w:p w14:paraId="271ED3CB" w14:textId="28F99BD4" w:rsidR="00D25679" w:rsidRDefault="00D25679" w:rsidP="00413FB7">
            <w:pPr>
              <w:rPr>
                <w:ins w:id="232" w:author="Katherine Pittenger Adams" w:date="2024-12-12T18:27:00Z"/>
                <w:sz w:val="20"/>
                <w:szCs w:val="20"/>
              </w:rPr>
            </w:pPr>
            <w:ins w:id="233" w:author="Katherine Pittenger Adams" w:date="2024-12-12T18:27:00Z">
              <w:r>
                <w:rPr>
                  <w:rFonts w:ascii="Calibri" w:hAnsi="Calibri" w:cs="Calibri"/>
                  <w:color w:val="000000"/>
                </w:rPr>
                <w:t xml:space="preserve">Calculation based on </w:t>
              </w:r>
            </w:ins>
            <w:r w:rsidR="001B31AD">
              <w:rPr>
                <w:rFonts w:ascii="Calibri" w:hAnsi="Calibri" w:cs="Calibri"/>
                <w:color w:val="000000"/>
              </w:rPr>
              <w:fldChar w:fldCharType="begin"/>
            </w:r>
            <w:r w:rsidR="001B31AD">
              <w:rPr>
                <w:rFonts w:ascii="Calibri" w:hAnsi="Calibri" w:cs="Calibri"/>
                <w:color w:val="000000"/>
              </w:rPr>
              <w:instrText xml:space="preserve"> ADDIN EN.CITE &lt;EndNote&gt;&lt;Cite AuthorYear="1"&gt;&lt;Author&gt;Botoman&lt;/Author&gt;&lt;Year&gt;2022&lt;/Year&gt;&lt;RecNum&gt;1121&lt;/RecNum&gt;&lt;DisplayText&gt;Botoman, Chimungu, Bailey et al. (2022)&lt;/DisplayText&gt;&lt;record&gt;&lt;rec-number&gt;1121&lt;/rec-number&gt;&lt;foreign-keys&gt;&lt;key app="EN" db-id="rwtwzsp5h5w5zjerv9lpadeye5rztxxtdzez" timestamp="1734053539"&gt;1121&lt;/key&gt;&lt;/foreign-keys&gt;&lt;ref-type name="Journal Article"&gt;17&lt;/ref-type&gt;&lt;contributors&gt;&lt;authors&gt;&lt;author&gt;Botoman, Lester&lt;/author&gt;&lt;author&gt;Chimungu, Joseph G.&lt;/author&gt;&lt;author&gt;Bailey, Elizabeth H.&lt;/author&gt;&lt;author&gt;Munthali, Moses W.&lt;/author&gt;&lt;author&gt;Ander, E. Louise&lt;/author&gt;&lt;author&gt;Mossa, Abdul-Wahab&lt;/author&gt;&lt;author&gt;Young, Scott D.&lt;/author&gt;&lt;author&gt;Broadley, Martin R.&lt;/author&gt;&lt;author&gt;Lark, R. Murray&lt;/author&gt;&lt;author&gt;Nalivata, Patson C.&lt;/author&gt;&lt;/authors&gt;&lt;/contributors&gt;&lt;titles&gt;&lt;title&gt;Agronomic biofortification increases grain zinc concentration of maize grown under contrasting soil types in Malawi&lt;/title&gt;&lt;secondary-title&gt;Plant Direct&lt;/secondary-title&gt;&lt;/titles&gt;&lt;periodical&gt;&lt;full-title&gt;Plant Direct&lt;/full-title&gt;&lt;/periodical&gt;&lt;pages&gt;e458&lt;/pages&gt;&lt;volume&gt;6&lt;/volume&gt;&lt;number&gt;11&lt;/number&gt;&lt;dates&gt;&lt;year&gt;2022&lt;/year&gt;&lt;/dates&gt;&lt;isbn&gt;2475-4455&lt;/isbn&gt;&lt;urls&gt;&lt;related-urls&gt;&lt;url&gt;https://onlinelibrary.wiley.com/doi/abs/10.1002/pld3.458&lt;/url&gt;&lt;/related-urls&gt;&lt;/urls&gt;&lt;electronic-resource-num&gt;https://doi.org/10.1002/pld3.458&lt;/electronic-resource-num&gt;&lt;/record&gt;&lt;/Cite&gt;&lt;/EndNote&gt;</w:instrText>
            </w:r>
            <w:r w:rsidR="001B31AD">
              <w:rPr>
                <w:rFonts w:ascii="Calibri" w:hAnsi="Calibri" w:cs="Calibri"/>
                <w:color w:val="000000"/>
              </w:rPr>
              <w:fldChar w:fldCharType="separate"/>
            </w:r>
            <w:r w:rsidR="001B31AD">
              <w:rPr>
                <w:rFonts w:ascii="Calibri" w:hAnsi="Calibri" w:cs="Calibri"/>
                <w:noProof/>
                <w:color w:val="000000"/>
              </w:rPr>
              <w:t>Botoman, Chimungu, Bailey et al. (2022)</w:t>
            </w:r>
            <w:r w:rsidR="001B31AD">
              <w:rPr>
                <w:rFonts w:ascii="Calibri" w:hAnsi="Calibri" w:cs="Calibri"/>
                <w:color w:val="000000"/>
              </w:rPr>
              <w:fldChar w:fldCharType="end"/>
            </w:r>
          </w:p>
        </w:tc>
      </w:tr>
      <w:tr w:rsidR="00D25679" w14:paraId="04A01DAC" w14:textId="77777777" w:rsidTr="00413FB7">
        <w:trPr>
          <w:ins w:id="234" w:author="Katherine Pittenger Adams" w:date="2024-12-12T18:27:00Z"/>
        </w:trPr>
        <w:tc>
          <w:tcPr>
            <w:tcW w:w="1705" w:type="dxa"/>
            <w:vAlign w:val="bottom"/>
          </w:tcPr>
          <w:p w14:paraId="495F4755" w14:textId="77777777" w:rsidR="00D25679" w:rsidRDefault="00D25679" w:rsidP="00413FB7">
            <w:pPr>
              <w:rPr>
                <w:ins w:id="235" w:author="Katherine Pittenger Adams" w:date="2024-12-12T18:27:00Z"/>
                <w:sz w:val="20"/>
                <w:szCs w:val="20"/>
              </w:rPr>
            </w:pPr>
            <w:ins w:id="236" w:author="Katherine Pittenger Adams" w:date="2024-12-12T18:27:00Z">
              <w:r>
                <w:rPr>
                  <w:rFonts w:ascii="Calibri" w:hAnsi="Calibri" w:cs="Calibri"/>
                  <w:color w:val="000000"/>
                </w:rPr>
                <w:t>zinc</w:t>
              </w:r>
            </w:ins>
          </w:p>
        </w:tc>
        <w:tc>
          <w:tcPr>
            <w:tcW w:w="1620" w:type="dxa"/>
            <w:vAlign w:val="bottom"/>
          </w:tcPr>
          <w:p w14:paraId="67405CFF" w14:textId="77777777" w:rsidR="00D25679" w:rsidRDefault="00D25679" w:rsidP="00413FB7">
            <w:pPr>
              <w:rPr>
                <w:ins w:id="237" w:author="Katherine Pittenger Adams" w:date="2024-12-12T18:27:00Z"/>
                <w:sz w:val="20"/>
                <w:szCs w:val="20"/>
              </w:rPr>
            </w:pPr>
            <w:ins w:id="238" w:author="Katherine Pittenger Adams" w:date="2024-12-12T18:27:00Z">
              <w:r>
                <w:rPr>
                  <w:rFonts w:ascii="Calibri" w:hAnsi="Calibri" w:cs="Calibri"/>
                  <w:color w:val="000000"/>
                </w:rPr>
                <w:t>pigeon pea</w:t>
              </w:r>
            </w:ins>
          </w:p>
        </w:tc>
        <w:tc>
          <w:tcPr>
            <w:tcW w:w="2970" w:type="dxa"/>
            <w:vAlign w:val="bottom"/>
          </w:tcPr>
          <w:p w14:paraId="2B3C89AA" w14:textId="77777777" w:rsidR="00D25679" w:rsidRDefault="00D25679" w:rsidP="00413FB7">
            <w:pPr>
              <w:rPr>
                <w:ins w:id="239" w:author="Katherine Pittenger Adams" w:date="2024-12-12T18:27:00Z"/>
                <w:sz w:val="20"/>
                <w:szCs w:val="20"/>
              </w:rPr>
            </w:pPr>
            <w:ins w:id="240" w:author="Katherine Pittenger Adams" w:date="2024-12-12T18:27:00Z">
              <w:r>
                <w:rPr>
                  <w:rFonts w:ascii="Calibri" w:hAnsi="Calibri" w:cs="Calibri"/>
                  <w:color w:val="000000"/>
                </w:rPr>
                <w:t> </w:t>
              </w:r>
            </w:ins>
          </w:p>
        </w:tc>
        <w:tc>
          <w:tcPr>
            <w:tcW w:w="1080" w:type="dxa"/>
            <w:vAlign w:val="bottom"/>
          </w:tcPr>
          <w:p w14:paraId="4C7A0F3B" w14:textId="77777777" w:rsidR="00D25679" w:rsidRDefault="00D25679" w:rsidP="00413FB7">
            <w:pPr>
              <w:rPr>
                <w:ins w:id="241" w:author="Katherine Pittenger Adams" w:date="2024-12-12T18:27:00Z"/>
                <w:sz w:val="20"/>
                <w:szCs w:val="20"/>
              </w:rPr>
            </w:pPr>
            <w:ins w:id="242" w:author="Katherine Pittenger Adams" w:date="2024-12-12T18:27:00Z">
              <w:r>
                <w:rPr>
                  <w:rFonts w:ascii="Calibri" w:hAnsi="Calibri" w:cs="Calibri"/>
                  <w:color w:val="000000"/>
                </w:rPr>
                <w:t> </w:t>
              </w:r>
            </w:ins>
          </w:p>
        </w:tc>
        <w:tc>
          <w:tcPr>
            <w:tcW w:w="4050" w:type="dxa"/>
            <w:vAlign w:val="bottom"/>
          </w:tcPr>
          <w:p w14:paraId="01A7276C" w14:textId="77777777" w:rsidR="00D25679" w:rsidRDefault="00D25679" w:rsidP="00413FB7">
            <w:pPr>
              <w:rPr>
                <w:ins w:id="243" w:author="Katherine Pittenger Adams" w:date="2024-12-12T18:27:00Z"/>
                <w:sz w:val="20"/>
                <w:szCs w:val="20"/>
              </w:rPr>
            </w:pPr>
            <w:ins w:id="244" w:author="Katherine Pittenger Adams" w:date="2024-12-12T18:27:00Z">
              <w:r>
                <w:rPr>
                  <w:rFonts w:ascii="Calibri" w:hAnsi="Calibri" w:cs="Calibri"/>
                  <w:color w:val="000000"/>
                </w:rPr>
                <w:t> </w:t>
              </w:r>
            </w:ins>
          </w:p>
        </w:tc>
      </w:tr>
      <w:tr w:rsidR="00D25679" w14:paraId="07379516" w14:textId="77777777" w:rsidTr="00413FB7">
        <w:trPr>
          <w:ins w:id="245" w:author="Katherine Pittenger Adams" w:date="2024-12-12T18:27:00Z"/>
        </w:trPr>
        <w:tc>
          <w:tcPr>
            <w:tcW w:w="1705" w:type="dxa"/>
            <w:vAlign w:val="bottom"/>
          </w:tcPr>
          <w:p w14:paraId="0D9F153F" w14:textId="77777777" w:rsidR="00D25679" w:rsidRDefault="00D25679" w:rsidP="00413FB7">
            <w:pPr>
              <w:rPr>
                <w:ins w:id="246" w:author="Katherine Pittenger Adams" w:date="2024-12-12T18:27:00Z"/>
                <w:sz w:val="20"/>
                <w:szCs w:val="20"/>
              </w:rPr>
            </w:pPr>
            <w:ins w:id="247" w:author="Katherine Pittenger Adams" w:date="2024-12-12T18:27:00Z">
              <w:r>
                <w:rPr>
                  <w:rFonts w:ascii="Calibri" w:hAnsi="Calibri" w:cs="Calibri"/>
                  <w:color w:val="000000"/>
                </w:rPr>
                <w:t>zinc</w:t>
              </w:r>
            </w:ins>
          </w:p>
        </w:tc>
        <w:tc>
          <w:tcPr>
            <w:tcW w:w="1620" w:type="dxa"/>
            <w:vAlign w:val="bottom"/>
          </w:tcPr>
          <w:p w14:paraId="2AFED4FB" w14:textId="77777777" w:rsidR="00D25679" w:rsidRDefault="00D25679" w:rsidP="00413FB7">
            <w:pPr>
              <w:rPr>
                <w:ins w:id="248" w:author="Katherine Pittenger Adams" w:date="2024-12-12T18:27:00Z"/>
                <w:sz w:val="20"/>
                <w:szCs w:val="20"/>
              </w:rPr>
            </w:pPr>
            <w:ins w:id="249" w:author="Katherine Pittenger Adams" w:date="2024-12-12T18:27:00Z">
              <w:r>
                <w:rPr>
                  <w:rFonts w:ascii="Calibri" w:hAnsi="Calibri" w:cs="Calibri"/>
                  <w:color w:val="000000"/>
                </w:rPr>
                <w:t>rice</w:t>
              </w:r>
            </w:ins>
          </w:p>
        </w:tc>
        <w:tc>
          <w:tcPr>
            <w:tcW w:w="2970" w:type="dxa"/>
            <w:vAlign w:val="bottom"/>
          </w:tcPr>
          <w:p w14:paraId="0D3D7982" w14:textId="77777777" w:rsidR="00D25679" w:rsidRDefault="00D25679" w:rsidP="00413FB7">
            <w:pPr>
              <w:rPr>
                <w:ins w:id="250" w:author="Katherine Pittenger Adams" w:date="2024-12-12T18:27:00Z"/>
                <w:sz w:val="20"/>
                <w:szCs w:val="20"/>
              </w:rPr>
            </w:pPr>
            <w:ins w:id="251" w:author="Katherine Pittenger Adams" w:date="2024-12-12T18:27:00Z">
              <w:r>
                <w:rPr>
                  <w:rFonts w:ascii="Calibri" w:hAnsi="Calibri" w:cs="Calibri"/>
                  <w:color w:val="000000"/>
                </w:rPr>
                <w:t>0.002</w:t>
              </w:r>
            </w:ins>
          </w:p>
        </w:tc>
        <w:tc>
          <w:tcPr>
            <w:tcW w:w="1080" w:type="dxa"/>
            <w:vAlign w:val="bottom"/>
          </w:tcPr>
          <w:p w14:paraId="0A6B317E" w14:textId="77777777" w:rsidR="00D25679" w:rsidRDefault="00D25679" w:rsidP="00413FB7">
            <w:pPr>
              <w:rPr>
                <w:ins w:id="252" w:author="Katherine Pittenger Adams" w:date="2024-12-12T18:27:00Z"/>
                <w:sz w:val="20"/>
                <w:szCs w:val="20"/>
              </w:rPr>
            </w:pPr>
            <w:ins w:id="253" w:author="Katherine Pittenger Adams" w:date="2024-12-12T18:27:00Z">
              <w:r>
                <w:rPr>
                  <w:rFonts w:ascii="Calibri" w:hAnsi="Calibri" w:cs="Calibri"/>
                  <w:color w:val="000000"/>
                </w:rPr>
                <w:t>mg/g</w:t>
              </w:r>
            </w:ins>
          </w:p>
        </w:tc>
        <w:tc>
          <w:tcPr>
            <w:tcW w:w="4050" w:type="dxa"/>
            <w:vAlign w:val="bottom"/>
          </w:tcPr>
          <w:p w14:paraId="4D566A44" w14:textId="3301A88D" w:rsidR="00D25679" w:rsidRDefault="00D25679" w:rsidP="00413FB7">
            <w:pPr>
              <w:rPr>
                <w:ins w:id="254" w:author="Katherine Pittenger Adams" w:date="2024-12-12T18:27:00Z"/>
                <w:sz w:val="20"/>
                <w:szCs w:val="20"/>
              </w:rPr>
            </w:pPr>
            <w:ins w:id="255" w:author="Katherine Pittenger Adams" w:date="2024-12-12T18:27:00Z">
              <w:r>
                <w:rPr>
                  <w:rFonts w:ascii="Calibri" w:hAnsi="Calibri" w:cs="Calibri"/>
                  <w:color w:val="000000"/>
                </w:rPr>
                <w:t xml:space="preserve">Calculation based on </w:t>
              </w:r>
            </w:ins>
            <w:r w:rsidR="001B31AD">
              <w:rPr>
                <w:rFonts w:ascii="Calibri" w:hAnsi="Calibri" w:cs="Calibri"/>
                <w:color w:val="000000"/>
              </w:rPr>
              <w:fldChar w:fldCharType="begin"/>
            </w:r>
            <w:r w:rsidR="001B31AD">
              <w:rPr>
                <w:rFonts w:ascii="Calibri" w:hAnsi="Calibri" w:cs="Calibri"/>
                <w:color w:val="000000"/>
              </w:rPr>
              <w:instrText xml:space="preserve"> ADDIN EN.CITE &lt;EndNote&gt;&lt;Cite AuthorYear="1"&gt;&lt;Author&gt;Joy&lt;/Author&gt;&lt;Year&gt;2015&lt;/Year&gt;&lt;RecNum&gt;1122&lt;/RecNum&gt;&lt;DisplayText&gt;Joy, Stein, Young et al. (2015)&lt;/DisplayText&gt;&lt;record&gt;&lt;rec-number&gt;1122&lt;/rec-number&gt;&lt;foreign-keys&gt;&lt;key app="EN" db-id="rwtwzsp5h5w5zjerv9lpadeye5rztxxtdzez" timestamp="1734053592"&gt;1122&lt;/key&gt;&lt;/foreign-keys&gt;&lt;ref-type name="Journal Article"&gt;17&lt;/ref-type&gt;&lt;contributors&gt;&lt;authors&gt;&lt;author&gt;Joy, Edward J. M.&lt;/author&gt;&lt;author&gt;Stein, Alexander J.&lt;/author&gt;&lt;author&gt;Young, Scott D.&lt;/author&gt;&lt;author&gt;Ander, E. Louise&lt;/author&gt;&lt;author&gt;Watts, Michael J.&lt;/author&gt;&lt;author&gt;Broadley, Martin R.&lt;/author&gt;&lt;/authors&gt;&lt;/contributors&gt;&lt;titles&gt;&lt;title&gt;Zinc-enriched fertilisers as a potential public health intervention in Africa&lt;/title&gt;&lt;secondary-title&gt;Plant and Soil&lt;/secondary-title&gt;&lt;/titles&gt;&lt;periodical&gt;&lt;full-title&gt;Plant and Soil&lt;/full-title&gt;&lt;/periodical&gt;&lt;pages&gt;1-24&lt;/pages&gt;&lt;volume&gt;389&lt;/volume&gt;&lt;number&gt;1&lt;/number&gt;&lt;dates&gt;&lt;year&gt;2015&lt;/year&gt;&lt;pub-dates&gt;&lt;date&gt;2015/04/01&lt;/date&gt;&lt;/pub-dates&gt;&lt;/dates&gt;&lt;isbn&gt;1573-5036&lt;/isbn&gt;&lt;urls&gt;&lt;related-urls&gt;&lt;url&gt;https://doi.org/10.1007/s11104-015-2430-8&lt;/url&gt;&lt;/related-urls&gt;&lt;/urls&gt;&lt;electronic-resource-num&gt;10.1007/s11104-015-2430-8&lt;/electronic-resource-num&gt;&lt;/record&gt;&lt;/Cite&gt;&lt;/EndNote&gt;</w:instrText>
            </w:r>
            <w:r w:rsidR="001B31AD">
              <w:rPr>
                <w:rFonts w:ascii="Calibri" w:hAnsi="Calibri" w:cs="Calibri"/>
                <w:color w:val="000000"/>
              </w:rPr>
              <w:fldChar w:fldCharType="separate"/>
            </w:r>
            <w:r w:rsidR="001B31AD">
              <w:rPr>
                <w:rFonts w:ascii="Calibri" w:hAnsi="Calibri" w:cs="Calibri"/>
                <w:noProof/>
                <w:color w:val="000000"/>
              </w:rPr>
              <w:t>Joy, Stein, Young et al. (2015)</w:t>
            </w:r>
            <w:r w:rsidR="001B31AD">
              <w:rPr>
                <w:rFonts w:ascii="Calibri" w:hAnsi="Calibri" w:cs="Calibri"/>
                <w:color w:val="000000"/>
              </w:rPr>
              <w:fldChar w:fldCharType="end"/>
            </w:r>
          </w:p>
        </w:tc>
      </w:tr>
      <w:tr w:rsidR="00D25679" w14:paraId="1D3193A2" w14:textId="77777777" w:rsidTr="00413FB7">
        <w:trPr>
          <w:ins w:id="256" w:author="Katherine Pittenger Adams" w:date="2024-12-12T18:27:00Z"/>
        </w:trPr>
        <w:tc>
          <w:tcPr>
            <w:tcW w:w="1705" w:type="dxa"/>
            <w:vAlign w:val="bottom"/>
          </w:tcPr>
          <w:p w14:paraId="7A5F336C" w14:textId="77777777" w:rsidR="00D25679" w:rsidRDefault="00D25679" w:rsidP="00413FB7">
            <w:pPr>
              <w:rPr>
                <w:ins w:id="257" w:author="Katherine Pittenger Adams" w:date="2024-12-12T18:27:00Z"/>
                <w:sz w:val="20"/>
                <w:szCs w:val="20"/>
              </w:rPr>
            </w:pPr>
            <w:ins w:id="258" w:author="Katherine Pittenger Adams" w:date="2024-12-12T18:27:00Z">
              <w:r>
                <w:rPr>
                  <w:rFonts w:ascii="Calibri" w:hAnsi="Calibri" w:cs="Calibri"/>
                  <w:color w:val="000000"/>
                </w:rPr>
                <w:t>zinc</w:t>
              </w:r>
            </w:ins>
          </w:p>
        </w:tc>
        <w:tc>
          <w:tcPr>
            <w:tcW w:w="1620" w:type="dxa"/>
            <w:vAlign w:val="bottom"/>
          </w:tcPr>
          <w:p w14:paraId="3144AC8C" w14:textId="77777777" w:rsidR="00D25679" w:rsidRDefault="00D25679" w:rsidP="00413FB7">
            <w:pPr>
              <w:rPr>
                <w:ins w:id="259" w:author="Katherine Pittenger Adams" w:date="2024-12-12T18:27:00Z"/>
                <w:sz w:val="20"/>
                <w:szCs w:val="20"/>
              </w:rPr>
            </w:pPr>
            <w:ins w:id="260" w:author="Katherine Pittenger Adams" w:date="2024-12-12T18:27:00Z">
              <w:r>
                <w:rPr>
                  <w:rFonts w:ascii="Calibri" w:hAnsi="Calibri" w:cs="Calibri"/>
                  <w:color w:val="000000"/>
                </w:rPr>
                <w:t>teff</w:t>
              </w:r>
            </w:ins>
          </w:p>
        </w:tc>
        <w:tc>
          <w:tcPr>
            <w:tcW w:w="2970" w:type="dxa"/>
            <w:vAlign w:val="bottom"/>
          </w:tcPr>
          <w:p w14:paraId="329C4982" w14:textId="77777777" w:rsidR="00D25679" w:rsidRDefault="00D25679" w:rsidP="00413FB7">
            <w:pPr>
              <w:rPr>
                <w:ins w:id="261" w:author="Katherine Pittenger Adams" w:date="2024-12-12T18:27:00Z"/>
                <w:sz w:val="20"/>
                <w:szCs w:val="20"/>
              </w:rPr>
            </w:pPr>
            <w:ins w:id="262" w:author="Katherine Pittenger Adams" w:date="2024-12-12T18:27:00Z">
              <w:r>
                <w:rPr>
                  <w:rFonts w:ascii="Calibri" w:hAnsi="Calibri" w:cs="Calibri"/>
                  <w:color w:val="000000"/>
                </w:rPr>
                <w:t>0.007</w:t>
              </w:r>
            </w:ins>
          </w:p>
        </w:tc>
        <w:tc>
          <w:tcPr>
            <w:tcW w:w="1080" w:type="dxa"/>
            <w:vAlign w:val="bottom"/>
          </w:tcPr>
          <w:p w14:paraId="30BCC11E" w14:textId="77777777" w:rsidR="00D25679" w:rsidRDefault="00D25679" w:rsidP="00413FB7">
            <w:pPr>
              <w:rPr>
                <w:ins w:id="263" w:author="Katherine Pittenger Adams" w:date="2024-12-12T18:27:00Z"/>
                <w:sz w:val="20"/>
                <w:szCs w:val="20"/>
              </w:rPr>
            </w:pPr>
            <w:ins w:id="264" w:author="Katherine Pittenger Adams" w:date="2024-12-12T18:27:00Z">
              <w:r>
                <w:rPr>
                  <w:rFonts w:ascii="Calibri" w:hAnsi="Calibri" w:cs="Calibri"/>
                  <w:color w:val="000000"/>
                </w:rPr>
                <w:t>mg/g</w:t>
              </w:r>
            </w:ins>
          </w:p>
        </w:tc>
        <w:tc>
          <w:tcPr>
            <w:tcW w:w="4050" w:type="dxa"/>
            <w:vAlign w:val="bottom"/>
          </w:tcPr>
          <w:p w14:paraId="54495AEA" w14:textId="12363A8D" w:rsidR="00D25679" w:rsidRDefault="00D25679" w:rsidP="00413FB7">
            <w:pPr>
              <w:rPr>
                <w:ins w:id="265" w:author="Katherine Pittenger Adams" w:date="2024-12-12T18:27:00Z"/>
                <w:sz w:val="20"/>
                <w:szCs w:val="20"/>
              </w:rPr>
            </w:pPr>
            <w:ins w:id="266" w:author="Katherine Pittenger Adams" w:date="2024-12-12T18:27:00Z">
              <w:r>
                <w:rPr>
                  <w:rFonts w:ascii="Calibri" w:hAnsi="Calibri" w:cs="Calibri"/>
                  <w:color w:val="000000"/>
                </w:rPr>
                <w:t xml:space="preserve">Calculation based on </w:t>
              </w:r>
            </w:ins>
            <w:r w:rsidR="001B31AD">
              <w:rPr>
                <w:rFonts w:ascii="Calibri" w:hAnsi="Calibri" w:cs="Calibri"/>
                <w:color w:val="000000"/>
              </w:rPr>
              <w:fldChar w:fldCharType="begin"/>
            </w:r>
            <w:r w:rsidR="001B31AD">
              <w:rPr>
                <w:rFonts w:ascii="Calibri" w:hAnsi="Calibri" w:cs="Calibri"/>
                <w:color w:val="000000"/>
              </w:rPr>
              <w:instrText xml:space="preserve"> ADDIN EN.CITE &lt;EndNote&gt;&lt;Cite AuthorYear="1"&gt;&lt;Author&gt;Joy&lt;/Author&gt;&lt;Year&gt;2015&lt;/Year&gt;&lt;RecNum&gt;1122&lt;/RecNum&gt;&lt;DisplayText&gt;Joy et al. (2015)&lt;/DisplayText&gt;&lt;record&gt;&lt;rec-number&gt;1122&lt;/rec-number&gt;&lt;foreign-keys&gt;&lt;key app="EN" db-id="rwtwzsp5h5w5zjerv9lpadeye5rztxxtdzez" timestamp="1734053592"&gt;1122&lt;/key&gt;&lt;/foreign-keys&gt;&lt;ref-type name="Journal Article"&gt;17&lt;/ref-type&gt;&lt;contributors&gt;&lt;authors&gt;&lt;author&gt;Joy, Edward J. M.&lt;/author&gt;&lt;author&gt;Stein, Alexander J.&lt;/author&gt;&lt;author&gt;Young, Scott D.&lt;/author&gt;&lt;author&gt;Ander, E. Louise&lt;/author&gt;&lt;author&gt;Watts, Michael J.&lt;/author&gt;&lt;author&gt;Broadley, Martin R.&lt;/author&gt;&lt;/authors&gt;&lt;/contributors&gt;&lt;titles&gt;&lt;title&gt;Zinc-enriched fertilisers as a potential public health intervention in Africa&lt;/title&gt;&lt;secondary-title&gt;Plant and Soil&lt;/secondary-title&gt;&lt;/titles&gt;&lt;periodical&gt;&lt;full-title&gt;Plant and Soil&lt;/full-title&gt;&lt;/periodical&gt;&lt;pages&gt;1-24&lt;/pages&gt;&lt;volume&gt;389&lt;/volume&gt;&lt;number&gt;1&lt;/number&gt;&lt;dates&gt;&lt;year&gt;2015&lt;/year&gt;&lt;pub-dates&gt;&lt;date&gt;2015/04/01&lt;/date&gt;&lt;/pub-dates&gt;&lt;/dates&gt;&lt;isbn&gt;1573-5036&lt;/isbn&gt;&lt;urls&gt;&lt;related-urls&gt;&lt;url&gt;https://doi.org/10.1007/s11104-015-2430-8&lt;/url&gt;&lt;/related-urls&gt;&lt;/urls&gt;&lt;electronic-resource-num&gt;10.1007/s11104-015-2430-8&lt;/electronic-resource-num&gt;&lt;/record&gt;&lt;/Cite&gt;&lt;/EndNote&gt;</w:instrText>
            </w:r>
            <w:r w:rsidR="001B31AD">
              <w:rPr>
                <w:rFonts w:ascii="Calibri" w:hAnsi="Calibri" w:cs="Calibri"/>
                <w:color w:val="000000"/>
              </w:rPr>
              <w:fldChar w:fldCharType="separate"/>
            </w:r>
            <w:r w:rsidR="001B31AD">
              <w:rPr>
                <w:rFonts w:ascii="Calibri" w:hAnsi="Calibri" w:cs="Calibri"/>
                <w:noProof/>
                <w:color w:val="000000"/>
              </w:rPr>
              <w:t>Joy et al. (2015)</w:t>
            </w:r>
            <w:r w:rsidR="001B31AD">
              <w:rPr>
                <w:rFonts w:ascii="Calibri" w:hAnsi="Calibri" w:cs="Calibri"/>
                <w:color w:val="000000"/>
              </w:rPr>
              <w:fldChar w:fldCharType="end"/>
            </w:r>
          </w:p>
        </w:tc>
      </w:tr>
      <w:tr w:rsidR="00D25679" w14:paraId="1AE05671" w14:textId="77777777" w:rsidTr="00413FB7">
        <w:trPr>
          <w:ins w:id="267" w:author="Katherine Pittenger Adams" w:date="2024-12-12T18:27:00Z"/>
        </w:trPr>
        <w:tc>
          <w:tcPr>
            <w:tcW w:w="1705" w:type="dxa"/>
            <w:vAlign w:val="bottom"/>
          </w:tcPr>
          <w:p w14:paraId="11F9726A" w14:textId="77777777" w:rsidR="00D25679" w:rsidRDefault="00D25679" w:rsidP="00413FB7">
            <w:pPr>
              <w:rPr>
                <w:ins w:id="268" w:author="Katherine Pittenger Adams" w:date="2024-12-12T18:27:00Z"/>
                <w:sz w:val="20"/>
                <w:szCs w:val="20"/>
              </w:rPr>
            </w:pPr>
            <w:ins w:id="269" w:author="Katherine Pittenger Adams" w:date="2024-12-12T18:27:00Z">
              <w:r>
                <w:rPr>
                  <w:rFonts w:ascii="Calibri" w:hAnsi="Calibri" w:cs="Calibri"/>
                  <w:color w:val="000000"/>
                </w:rPr>
                <w:t>zinc</w:t>
              </w:r>
            </w:ins>
          </w:p>
        </w:tc>
        <w:tc>
          <w:tcPr>
            <w:tcW w:w="1620" w:type="dxa"/>
            <w:vAlign w:val="bottom"/>
          </w:tcPr>
          <w:p w14:paraId="29A707B4" w14:textId="77777777" w:rsidR="00D25679" w:rsidRDefault="00D25679" w:rsidP="00413FB7">
            <w:pPr>
              <w:rPr>
                <w:ins w:id="270" w:author="Katherine Pittenger Adams" w:date="2024-12-12T18:27:00Z"/>
                <w:sz w:val="20"/>
                <w:szCs w:val="20"/>
              </w:rPr>
            </w:pPr>
            <w:ins w:id="271" w:author="Katherine Pittenger Adams" w:date="2024-12-12T18:27:00Z">
              <w:r>
                <w:rPr>
                  <w:rFonts w:ascii="Calibri" w:hAnsi="Calibri" w:cs="Calibri"/>
                  <w:color w:val="000000"/>
                </w:rPr>
                <w:t>wheat</w:t>
              </w:r>
            </w:ins>
          </w:p>
        </w:tc>
        <w:tc>
          <w:tcPr>
            <w:tcW w:w="2970" w:type="dxa"/>
            <w:vAlign w:val="bottom"/>
          </w:tcPr>
          <w:p w14:paraId="07DF4AE7" w14:textId="77777777" w:rsidR="00D25679" w:rsidRDefault="00D25679" w:rsidP="00413FB7">
            <w:pPr>
              <w:rPr>
                <w:ins w:id="272" w:author="Katherine Pittenger Adams" w:date="2024-12-12T18:27:00Z"/>
                <w:sz w:val="20"/>
                <w:szCs w:val="20"/>
              </w:rPr>
            </w:pPr>
            <w:ins w:id="273" w:author="Katherine Pittenger Adams" w:date="2024-12-12T18:27:00Z">
              <w:r>
                <w:rPr>
                  <w:rFonts w:ascii="Calibri" w:hAnsi="Calibri" w:cs="Calibri"/>
                  <w:color w:val="000000"/>
                </w:rPr>
                <w:t>0.004</w:t>
              </w:r>
            </w:ins>
          </w:p>
        </w:tc>
        <w:tc>
          <w:tcPr>
            <w:tcW w:w="1080" w:type="dxa"/>
            <w:vAlign w:val="bottom"/>
          </w:tcPr>
          <w:p w14:paraId="1C493079" w14:textId="77777777" w:rsidR="00D25679" w:rsidRDefault="00D25679" w:rsidP="00413FB7">
            <w:pPr>
              <w:rPr>
                <w:ins w:id="274" w:author="Katherine Pittenger Adams" w:date="2024-12-12T18:27:00Z"/>
                <w:sz w:val="20"/>
                <w:szCs w:val="20"/>
              </w:rPr>
            </w:pPr>
            <w:ins w:id="275" w:author="Katherine Pittenger Adams" w:date="2024-12-12T18:27:00Z">
              <w:r>
                <w:rPr>
                  <w:rFonts w:ascii="Calibri" w:hAnsi="Calibri" w:cs="Calibri"/>
                  <w:color w:val="000000"/>
                </w:rPr>
                <w:t>mg/g</w:t>
              </w:r>
            </w:ins>
          </w:p>
        </w:tc>
        <w:tc>
          <w:tcPr>
            <w:tcW w:w="4050" w:type="dxa"/>
            <w:vAlign w:val="bottom"/>
          </w:tcPr>
          <w:p w14:paraId="3ED56068" w14:textId="0C05B1EE" w:rsidR="00D25679" w:rsidRDefault="00D25679" w:rsidP="00413FB7">
            <w:pPr>
              <w:rPr>
                <w:ins w:id="276" w:author="Katherine Pittenger Adams" w:date="2024-12-12T18:27:00Z"/>
                <w:sz w:val="20"/>
                <w:szCs w:val="20"/>
              </w:rPr>
            </w:pPr>
            <w:ins w:id="277" w:author="Katherine Pittenger Adams" w:date="2024-12-12T18:27:00Z">
              <w:r>
                <w:rPr>
                  <w:rFonts w:ascii="Calibri" w:hAnsi="Calibri" w:cs="Calibri"/>
                  <w:color w:val="000000"/>
                </w:rPr>
                <w:t xml:space="preserve">Calculation based on </w:t>
              </w:r>
            </w:ins>
            <w:r w:rsidR="001B31AD">
              <w:rPr>
                <w:rFonts w:ascii="Calibri" w:hAnsi="Calibri" w:cs="Calibri"/>
                <w:color w:val="000000"/>
              </w:rPr>
              <w:fldChar w:fldCharType="begin"/>
            </w:r>
            <w:r w:rsidR="001B31AD">
              <w:rPr>
                <w:rFonts w:ascii="Calibri" w:hAnsi="Calibri" w:cs="Calibri"/>
                <w:color w:val="000000"/>
              </w:rPr>
              <w:instrText xml:space="preserve"> ADDIN EN.CITE &lt;EndNote&gt;&lt;Cite AuthorYear="1"&gt;&lt;Author&gt;Joy&lt;/Author&gt;&lt;Year&gt;2015&lt;/Year&gt;&lt;RecNum&gt;1122&lt;/RecNum&gt;&lt;DisplayText&gt;Joy et al. (2015)&lt;/DisplayText&gt;&lt;record&gt;&lt;rec-number&gt;1122&lt;/rec-number&gt;&lt;foreign-keys&gt;&lt;key app="EN" db-id="rwtwzsp5h5w5zjerv9lpadeye5rztxxtdzez" timestamp="1734053592"&gt;1122&lt;/key&gt;&lt;/foreign-keys&gt;&lt;ref-type name="Journal Article"&gt;17&lt;/ref-type&gt;&lt;contributors&gt;&lt;authors&gt;&lt;author&gt;Joy, Edward J. M.&lt;/author&gt;&lt;author&gt;Stein, Alexander J.&lt;/author&gt;&lt;author&gt;Young, Scott D.&lt;/author&gt;&lt;author&gt;Ander, E. Louise&lt;/author&gt;&lt;author&gt;Watts, Michael J.&lt;/author&gt;&lt;author&gt;Broadley, Martin R.&lt;/author&gt;&lt;/authors&gt;&lt;/contributors&gt;&lt;titles&gt;&lt;title&gt;Zinc-enriched fertilisers as a potential public health intervention in Africa&lt;/title&gt;&lt;secondary-title&gt;Plant and Soil&lt;/secondary-title&gt;&lt;/titles&gt;&lt;periodical&gt;&lt;full-title&gt;Plant and Soil&lt;/full-title&gt;&lt;/periodical&gt;&lt;pages&gt;1-24&lt;/pages&gt;&lt;volume&gt;389&lt;/volume&gt;&lt;number&gt;1&lt;/number&gt;&lt;dates&gt;&lt;year&gt;2015&lt;/year&gt;&lt;pub-dates&gt;&lt;date&gt;2015/04/01&lt;/date&gt;&lt;/pub-dates&gt;&lt;/dates&gt;&lt;isbn&gt;1573-5036&lt;/isbn&gt;&lt;urls&gt;&lt;related-urls&gt;&lt;url&gt;https://doi.org/10.1007/s11104-015-2430-8&lt;/url&gt;&lt;/related-urls&gt;&lt;/urls&gt;&lt;electronic-resource-num&gt;10.1007/s11104-015-2430-8&lt;/electronic-resource-num&gt;&lt;/record&gt;&lt;/Cite&gt;&lt;/EndNote&gt;</w:instrText>
            </w:r>
            <w:r w:rsidR="001B31AD">
              <w:rPr>
                <w:rFonts w:ascii="Calibri" w:hAnsi="Calibri" w:cs="Calibri"/>
                <w:color w:val="000000"/>
              </w:rPr>
              <w:fldChar w:fldCharType="separate"/>
            </w:r>
            <w:r w:rsidR="001B31AD">
              <w:rPr>
                <w:rFonts w:ascii="Calibri" w:hAnsi="Calibri" w:cs="Calibri"/>
                <w:noProof/>
                <w:color w:val="000000"/>
              </w:rPr>
              <w:t>Joy et al. (2015)</w:t>
            </w:r>
            <w:r w:rsidR="001B31AD">
              <w:rPr>
                <w:rFonts w:ascii="Calibri" w:hAnsi="Calibri" w:cs="Calibri"/>
                <w:color w:val="000000"/>
              </w:rPr>
              <w:fldChar w:fldCharType="end"/>
            </w:r>
          </w:p>
        </w:tc>
      </w:tr>
      <w:tr w:rsidR="00D25679" w14:paraId="5E674CD4" w14:textId="77777777" w:rsidTr="00413FB7">
        <w:trPr>
          <w:ins w:id="278" w:author="Katherine Pittenger Adams" w:date="2024-12-12T18:27:00Z"/>
        </w:trPr>
        <w:tc>
          <w:tcPr>
            <w:tcW w:w="1705" w:type="dxa"/>
            <w:vAlign w:val="bottom"/>
          </w:tcPr>
          <w:p w14:paraId="2B60ECAB" w14:textId="77777777" w:rsidR="00D25679" w:rsidRDefault="00D25679" w:rsidP="00413FB7">
            <w:pPr>
              <w:rPr>
                <w:ins w:id="279" w:author="Katherine Pittenger Adams" w:date="2024-12-12T18:27:00Z"/>
                <w:sz w:val="20"/>
                <w:szCs w:val="20"/>
              </w:rPr>
            </w:pPr>
            <w:ins w:id="280" w:author="Katherine Pittenger Adams" w:date="2024-12-12T18:27:00Z">
              <w:r>
                <w:rPr>
                  <w:rFonts w:ascii="Calibri" w:hAnsi="Calibri" w:cs="Calibri"/>
                  <w:color w:val="000000"/>
                </w:rPr>
                <w:t>selenium</w:t>
              </w:r>
            </w:ins>
          </w:p>
        </w:tc>
        <w:tc>
          <w:tcPr>
            <w:tcW w:w="1620" w:type="dxa"/>
            <w:vAlign w:val="bottom"/>
          </w:tcPr>
          <w:p w14:paraId="406417C4" w14:textId="77777777" w:rsidR="00D25679" w:rsidRDefault="00D25679" w:rsidP="00413FB7">
            <w:pPr>
              <w:rPr>
                <w:ins w:id="281" w:author="Katherine Pittenger Adams" w:date="2024-12-12T18:27:00Z"/>
                <w:sz w:val="20"/>
                <w:szCs w:val="20"/>
              </w:rPr>
            </w:pPr>
            <w:ins w:id="282" w:author="Katherine Pittenger Adams" w:date="2024-12-12T18:27:00Z">
              <w:r>
                <w:rPr>
                  <w:rFonts w:ascii="Calibri" w:hAnsi="Calibri" w:cs="Calibri"/>
                  <w:color w:val="000000"/>
                </w:rPr>
                <w:t>cowpea</w:t>
              </w:r>
            </w:ins>
          </w:p>
        </w:tc>
        <w:tc>
          <w:tcPr>
            <w:tcW w:w="2970" w:type="dxa"/>
            <w:vAlign w:val="bottom"/>
          </w:tcPr>
          <w:p w14:paraId="5AF08428" w14:textId="77777777" w:rsidR="00D25679" w:rsidRDefault="00D25679" w:rsidP="00413FB7">
            <w:pPr>
              <w:rPr>
                <w:ins w:id="283" w:author="Katherine Pittenger Adams" w:date="2024-12-12T18:27:00Z"/>
                <w:sz w:val="20"/>
                <w:szCs w:val="20"/>
              </w:rPr>
            </w:pPr>
            <w:ins w:id="284" w:author="Katherine Pittenger Adams" w:date="2024-12-12T18:27:00Z">
              <w:r>
                <w:rPr>
                  <w:rFonts w:ascii="Calibri" w:hAnsi="Calibri" w:cs="Calibri"/>
                  <w:color w:val="000000"/>
                </w:rPr>
                <w:t>0.296</w:t>
              </w:r>
            </w:ins>
          </w:p>
        </w:tc>
        <w:tc>
          <w:tcPr>
            <w:tcW w:w="1080" w:type="dxa"/>
            <w:vAlign w:val="bottom"/>
          </w:tcPr>
          <w:p w14:paraId="580AD715" w14:textId="77777777" w:rsidR="00D25679" w:rsidRDefault="00D25679" w:rsidP="00413FB7">
            <w:pPr>
              <w:rPr>
                <w:ins w:id="285" w:author="Katherine Pittenger Adams" w:date="2024-12-12T18:27:00Z"/>
                <w:sz w:val="20"/>
                <w:szCs w:val="20"/>
              </w:rPr>
            </w:pPr>
            <w:ins w:id="286" w:author="Katherine Pittenger Adams" w:date="2024-12-12T18:27:00Z">
              <w:r>
                <w:rPr>
                  <w:rFonts w:ascii="Calibri" w:hAnsi="Calibri" w:cs="Calibri"/>
                  <w:color w:val="000000"/>
                </w:rPr>
                <w:t>mcg/g</w:t>
              </w:r>
            </w:ins>
          </w:p>
        </w:tc>
        <w:tc>
          <w:tcPr>
            <w:tcW w:w="4050" w:type="dxa"/>
            <w:vAlign w:val="bottom"/>
          </w:tcPr>
          <w:p w14:paraId="32EA37B1" w14:textId="2192F40E" w:rsidR="00D25679" w:rsidRDefault="001B31AD" w:rsidP="00413FB7">
            <w:pPr>
              <w:rPr>
                <w:ins w:id="287" w:author="Katherine Pittenger Adams" w:date="2024-12-12T18:27:00Z"/>
                <w:sz w:val="20"/>
                <w:szCs w:val="20"/>
              </w:rPr>
            </w:pPr>
            <w:r>
              <w:rPr>
                <w:rFonts w:ascii="Calibri" w:hAnsi="Calibri" w:cs="Calibri"/>
                <w:color w:val="000000"/>
              </w:rPr>
              <w:fldChar w:fldCharType="begin"/>
            </w:r>
            <w:r>
              <w:rPr>
                <w:rFonts w:ascii="Calibri" w:hAnsi="Calibri" w:cs="Calibri"/>
                <w:color w:val="000000"/>
              </w:rPr>
              <w:instrText xml:space="preserve"> ADDIN EN.CITE &lt;EndNote&gt;&lt;Cite AuthorYear="1"&gt;&lt;Author&gt;Ligowe&lt;/Author&gt;&lt;Year&gt;2020&lt;/Year&gt;&lt;RecNum&gt;1125&lt;/RecNum&gt;&lt;DisplayText&gt;Ligowe, Young, Ander et al. (2020)&lt;/DisplayText&gt;&lt;record&gt;&lt;rec-number&gt;1125&lt;/rec-number&gt;&lt;foreign-keys&gt;&lt;key app="EN" db-id="rwtwzsp5h5w5zjerv9lpadeye5rztxxtdzez" timestamp="1734053948"&gt;1125&lt;/key&gt;&lt;/foreign-keys&gt;&lt;ref-type name="Journal Article"&gt;17&lt;/ref-type&gt;&lt;contributors&gt;&lt;authors&gt;&lt;author&gt;Ligowe, I. S.&lt;/author&gt;&lt;author&gt;Young, S. D.&lt;/author&gt;&lt;author&gt;Ander, E. L.&lt;/author&gt;&lt;author&gt;Kabambe, V.&lt;/author&gt;&lt;author&gt;Chilimba, A. D. C.&lt;/author&gt;&lt;author&gt;Bailey, E. H.&lt;/author&gt;&lt;author&gt;Lark, R. M.&lt;/author&gt;&lt;author&gt;Nalivata, P. C.&lt;/author&gt;&lt;/authors&gt;&lt;/contributors&gt;&lt;titles&gt;&lt;title&gt;Selenium biofortification of crops on a Malawi Alfisol under conservation agriculture&lt;/title&gt;&lt;secondary-title&gt;Geoderma&lt;/secondary-title&gt;&lt;/titles&gt;&lt;periodical&gt;&lt;full-title&gt;Geoderma&lt;/full-title&gt;&lt;/periodical&gt;&lt;pages&gt;114315&lt;/pages&gt;&lt;volume&gt;369&lt;/volume&gt;&lt;keywords&gt;&lt;keyword&gt;Maize&lt;/keyword&gt;&lt;keyword&gt;Malawi&lt;/keyword&gt;&lt;keyword&gt;Conservation agriculture&lt;/keyword&gt;&lt;keyword&gt;Selenium biofortification&lt;/keyword&gt;&lt;keyword&gt;Micronutrient deficiency&lt;/keyword&gt;&lt;/keywords&gt;&lt;dates&gt;&lt;year&gt;2020&lt;/year&gt;&lt;pub-dates&gt;&lt;date&gt;2020/06/15/&lt;/date&gt;&lt;/pub-dates&gt;&lt;/dates&gt;&lt;isbn&gt;0016-7061&lt;/isbn&gt;&lt;urls&gt;&lt;related-urls&gt;&lt;url&gt;https://www.sciencedirect.com/science/article/pii/S0016706119328381&lt;/url&gt;&lt;/related-urls&gt;&lt;/urls&gt;&lt;electronic-resource-num&gt;https://doi.org/10.1016/j.geoderma.2020.114315&lt;/electronic-resource-num&gt;&lt;/record&gt;&lt;/Cite&gt;&lt;/EndNote&gt;</w:instrText>
            </w:r>
            <w:r>
              <w:rPr>
                <w:rFonts w:ascii="Calibri" w:hAnsi="Calibri" w:cs="Calibri"/>
                <w:color w:val="000000"/>
              </w:rPr>
              <w:fldChar w:fldCharType="separate"/>
            </w:r>
            <w:r>
              <w:rPr>
                <w:rFonts w:ascii="Calibri" w:hAnsi="Calibri" w:cs="Calibri"/>
                <w:noProof/>
                <w:color w:val="000000"/>
              </w:rPr>
              <w:t>Ligowe, Young, Ander et al. (2020)</w:t>
            </w:r>
            <w:r>
              <w:rPr>
                <w:rFonts w:ascii="Calibri" w:hAnsi="Calibri" w:cs="Calibri"/>
                <w:color w:val="000000"/>
              </w:rPr>
              <w:fldChar w:fldCharType="end"/>
            </w:r>
            <w:ins w:id="288" w:author="Katherine Pittenger Adams" w:date="2024-12-12T18:27:00Z">
              <w:r w:rsidR="00D25679">
                <w:rPr>
                  <w:rFonts w:ascii="Calibri" w:hAnsi="Calibri" w:cs="Calibri"/>
                  <w:color w:val="000000"/>
                </w:rPr>
                <w:t xml:space="preserve"> (average of 4C and T7)</w:t>
              </w:r>
            </w:ins>
          </w:p>
        </w:tc>
      </w:tr>
      <w:tr w:rsidR="00D25679" w14:paraId="1330D143" w14:textId="77777777" w:rsidTr="00413FB7">
        <w:trPr>
          <w:ins w:id="289" w:author="Katherine Pittenger Adams" w:date="2024-12-12T18:27:00Z"/>
        </w:trPr>
        <w:tc>
          <w:tcPr>
            <w:tcW w:w="1705" w:type="dxa"/>
            <w:vAlign w:val="bottom"/>
          </w:tcPr>
          <w:p w14:paraId="3BFB3E74" w14:textId="77777777" w:rsidR="00D25679" w:rsidRDefault="00D25679" w:rsidP="00413FB7">
            <w:pPr>
              <w:rPr>
                <w:ins w:id="290" w:author="Katherine Pittenger Adams" w:date="2024-12-12T18:27:00Z"/>
                <w:sz w:val="20"/>
                <w:szCs w:val="20"/>
              </w:rPr>
            </w:pPr>
            <w:ins w:id="291" w:author="Katherine Pittenger Adams" w:date="2024-12-12T18:27:00Z">
              <w:r>
                <w:rPr>
                  <w:rFonts w:ascii="Calibri" w:hAnsi="Calibri" w:cs="Calibri"/>
                  <w:color w:val="000000"/>
                </w:rPr>
                <w:t>selenium</w:t>
              </w:r>
            </w:ins>
          </w:p>
        </w:tc>
        <w:tc>
          <w:tcPr>
            <w:tcW w:w="1620" w:type="dxa"/>
            <w:vAlign w:val="bottom"/>
          </w:tcPr>
          <w:p w14:paraId="3097AF06" w14:textId="77777777" w:rsidR="00D25679" w:rsidRDefault="00D25679" w:rsidP="00413FB7">
            <w:pPr>
              <w:rPr>
                <w:ins w:id="292" w:author="Katherine Pittenger Adams" w:date="2024-12-12T18:27:00Z"/>
                <w:sz w:val="20"/>
                <w:szCs w:val="20"/>
              </w:rPr>
            </w:pPr>
            <w:ins w:id="293" w:author="Katherine Pittenger Adams" w:date="2024-12-12T18:27:00Z">
              <w:r>
                <w:rPr>
                  <w:rFonts w:ascii="Calibri" w:hAnsi="Calibri" w:cs="Calibri"/>
                  <w:color w:val="000000"/>
                </w:rPr>
                <w:t>groundnut</w:t>
              </w:r>
            </w:ins>
          </w:p>
        </w:tc>
        <w:tc>
          <w:tcPr>
            <w:tcW w:w="2970" w:type="dxa"/>
            <w:vAlign w:val="bottom"/>
          </w:tcPr>
          <w:p w14:paraId="46224C93" w14:textId="77777777" w:rsidR="00D25679" w:rsidRDefault="00D25679" w:rsidP="00413FB7">
            <w:pPr>
              <w:rPr>
                <w:ins w:id="294" w:author="Katherine Pittenger Adams" w:date="2024-12-12T18:27:00Z"/>
                <w:sz w:val="20"/>
                <w:szCs w:val="20"/>
              </w:rPr>
            </w:pPr>
            <w:ins w:id="295" w:author="Katherine Pittenger Adams" w:date="2024-12-12T18:27:00Z">
              <w:r>
                <w:rPr>
                  <w:rFonts w:ascii="Calibri" w:hAnsi="Calibri" w:cs="Calibri"/>
                  <w:color w:val="000000"/>
                </w:rPr>
                <w:t>0.711</w:t>
              </w:r>
            </w:ins>
          </w:p>
        </w:tc>
        <w:tc>
          <w:tcPr>
            <w:tcW w:w="1080" w:type="dxa"/>
            <w:vAlign w:val="bottom"/>
          </w:tcPr>
          <w:p w14:paraId="2CE0839D" w14:textId="77777777" w:rsidR="00D25679" w:rsidRDefault="00D25679" w:rsidP="00413FB7">
            <w:pPr>
              <w:rPr>
                <w:ins w:id="296" w:author="Katherine Pittenger Adams" w:date="2024-12-12T18:27:00Z"/>
                <w:sz w:val="20"/>
                <w:szCs w:val="20"/>
              </w:rPr>
            </w:pPr>
            <w:ins w:id="297" w:author="Katherine Pittenger Adams" w:date="2024-12-12T18:27:00Z">
              <w:r>
                <w:rPr>
                  <w:rFonts w:ascii="Calibri" w:hAnsi="Calibri" w:cs="Calibri"/>
                  <w:color w:val="000000"/>
                </w:rPr>
                <w:t>mcg/g</w:t>
              </w:r>
            </w:ins>
          </w:p>
        </w:tc>
        <w:tc>
          <w:tcPr>
            <w:tcW w:w="4050" w:type="dxa"/>
            <w:vAlign w:val="bottom"/>
          </w:tcPr>
          <w:p w14:paraId="3C25DA34" w14:textId="21409441" w:rsidR="00D25679" w:rsidRDefault="001B31AD" w:rsidP="00413FB7">
            <w:pPr>
              <w:rPr>
                <w:ins w:id="298" w:author="Katherine Pittenger Adams" w:date="2024-12-12T18:27:00Z"/>
                <w:sz w:val="20"/>
                <w:szCs w:val="20"/>
              </w:rPr>
            </w:pPr>
            <w:ins w:id="299" w:author="Katherine Pittenger Adams" w:date="2024-12-12T18:41:00Z">
              <w:r>
                <w:rPr>
                  <w:rFonts w:ascii="Calibri" w:hAnsi="Calibri" w:cs="Calibri"/>
                  <w:color w:val="000000"/>
                </w:rPr>
                <w:fldChar w:fldCharType="begin"/>
              </w:r>
            </w:ins>
            <w:r>
              <w:rPr>
                <w:rFonts w:ascii="Calibri" w:hAnsi="Calibri" w:cs="Calibri"/>
                <w:color w:val="000000"/>
              </w:rPr>
              <w:instrText xml:space="preserve"> ADDIN EN.CITE &lt;EndNote&gt;&lt;Cite AuthorYear="1"&gt;&lt;Author&gt;Ligowe&lt;/Author&gt;&lt;Year&gt;2020&lt;/Year&gt;&lt;RecNum&gt;1125&lt;/RecNum&gt;&lt;DisplayText&gt;Ligowe et al. (2020)&lt;/DisplayText&gt;&lt;record&gt;&lt;rec-number&gt;1125&lt;/rec-number&gt;&lt;foreign-keys&gt;&lt;key app="EN" db-id="rwtwzsp5h5w5zjerv9lpadeye5rztxxtdzez" timestamp="1734053948"&gt;1125&lt;/key&gt;&lt;/foreign-keys&gt;&lt;ref-type name="Journal Article"&gt;17&lt;/ref-type&gt;&lt;contributors&gt;&lt;authors&gt;&lt;author&gt;Ligowe, I. S.&lt;/author&gt;&lt;author&gt;Young, S. D.&lt;/author&gt;&lt;author&gt;Ander, E. L.&lt;/author&gt;&lt;author&gt;Kabambe, V.&lt;/author&gt;&lt;author&gt;Chilimba, A. D. C.&lt;/author&gt;&lt;author&gt;Bailey, E. H.&lt;/author&gt;&lt;author&gt;Lark, R. M.&lt;/author&gt;&lt;author&gt;Nalivata, P. C.&lt;/author&gt;&lt;/authors&gt;&lt;/contributors&gt;&lt;titles&gt;&lt;title&gt;Selenium biofortification of crops on a Malawi Alfisol under conservation agriculture&lt;/title&gt;&lt;secondary-title&gt;Geoderma&lt;/secondary-title&gt;&lt;/titles&gt;&lt;periodical&gt;&lt;full-title&gt;Geoderma&lt;/full-title&gt;&lt;/periodical&gt;&lt;pages&gt;114315&lt;/pages&gt;&lt;volume&gt;369&lt;/volume&gt;&lt;keywords&gt;&lt;keyword&gt;Maize&lt;/keyword&gt;&lt;keyword&gt;Malawi&lt;/keyword&gt;&lt;keyword&gt;Conservation agriculture&lt;/keyword&gt;&lt;keyword&gt;Selenium biofortification&lt;/keyword&gt;&lt;keyword&gt;Micronutrient deficiency&lt;/keyword&gt;&lt;/keywords&gt;&lt;dates&gt;&lt;year&gt;2020&lt;/year&gt;&lt;pub-dates&gt;&lt;date&gt;2020/06/15/&lt;/date&gt;&lt;/pub-dates&gt;&lt;/dates&gt;&lt;isbn&gt;0016-7061&lt;/isbn&gt;&lt;urls&gt;&lt;related-urls&gt;&lt;url&gt;https://www.sciencedirect.com/science/article/pii/S0016706119328381&lt;/url&gt;&lt;/related-urls&gt;&lt;/urls&gt;&lt;electronic-resource-num&gt;https://doi.org/10.1016/j.geoderma.2020.114315&lt;/electronic-resource-num&gt;&lt;/record&gt;&lt;/Cite&gt;&lt;/EndNote&gt;</w:instrText>
            </w:r>
            <w:ins w:id="300" w:author="Katherine Pittenger Adams" w:date="2024-12-12T18:41:00Z">
              <w:r>
                <w:rPr>
                  <w:rFonts w:ascii="Calibri" w:hAnsi="Calibri" w:cs="Calibri"/>
                  <w:color w:val="000000"/>
                </w:rPr>
                <w:fldChar w:fldCharType="separate"/>
              </w:r>
            </w:ins>
            <w:r>
              <w:rPr>
                <w:rFonts w:ascii="Calibri" w:hAnsi="Calibri" w:cs="Calibri"/>
                <w:noProof/>
                <w:color w:val="000000"/>
              </w:rPr>
              <w:t>Ligowe et al. (2020)</w:t>
            </w:r>
            <w:ins w:id="301" w:author="Katherine Pittenger Adams" w:date="2024-12-12T18:41:00Z">
              <w:r>
                <w:rPr>
                  <w:rFonts w:ascii="Calibri" w:hAnsi="Calibri" w:cs="Calibri"/>
                  <w:color w:val="000000"/>
                </w:rPr>
                <w:fldChar w:fldCharType="end"/>
              </w:r>
            </w:ins>
          </w:p>
        </w:tc>
      </w:tr>
      <w:tr w:rsidR="00D25679" w14:paraId="344C253C" w14:textId="77777777" w:rsidTr="00413FB7">
        <w:trPr>
          <w:ins w:id="302" w:author="Katherine Pittenger Adams" w:date="2024-12-12T18:27:00Z"/>
        </w:trPr>
        <w:tc>
          <w:tcPr>
            <w:tcW w:w="1705" w:type="dxa"/>
            <w:vAlign w:val="bottom"/>
          </w:tcPr>
          <w:p w14:paraId="52D8BF0C" w14:textId="77777777" w:rsidR="00D25679" w:rsidRDefault="00D25679" w:rsidP="00413FB7">
            <w:pPr>
              <w:rPr>
                <w:ins w:id="303" w:author="Katherine Pittenger Adams" w:date="2024-12-12T18:27:00Z"/>
                <w:sz w:val="20"/>
                <w:szCs w:val="20"/>
              </w:rPr>
            </w:pPr>
            <w:ins w:id="304" w:author="Katherine Pittenger Adams" w:date="2024-12-12T18:27:00Z">
              <w:r>
                <w:rPr>
                  <w:rFonts w:ascii="Calibri" w:hAnsi="Calibri" w:cs="Calibri"/>
                  <w:color w:val="000000"/>
                </w:rPr>
                <w:t>selenium</w:t>
              </w:r>
            </w:ins>
          </w:p>
        </w:tc>
        <w:tc>
          <w:tcPr>
            <w:tcW w:w="1620" w:type="dxa"/>
            <w:vAlign w:val="bottom"/>
          </w:tcPr>
          <w:p w14:paraId="602602AE" w14:textId="77777777" w:rsidR="00D25679" w:rsidRDefault="00D25679" w:rsidP="00413FB7">
            <w:pPr>
              <w:rPr>
                <w:ins w:id="305" w:author="Katherine Pittenger Adams" w:date="2024-12-12T18:27:00Z"/>
                <w:sz w:val="20"/>
                <w:szCs w:val="20"/>
              </w:rPr>
            </w:pPr>
            <w:ins w:id="306" w:author="Katherine Pittenger Adams" w:date="2024-12-12T18:27:00Z">
              <w:r>
                <w:rPr>
                  <w:rFonts w:ascii="Calibri" w:hAnsi="Calibri" w:cs="Calibri"/>
                  <w:color w:val="000000"/>
                </w:rPr>
                <w:t>maize</w:t>
              </w:r>
            </w:ins>
          </w:p>
        </w:tc>
        <w:tc>
          <w:tcPr>
            <w:tcW w:w="2970" w:type="dxa"/>
            <w:vAlign w:val="bottom"/>
          </w:tcPr>
          <w:p w14:paraId="2D41A674" w14:textId="77777777" w:rsidR="00D25679" w:rsidRDefault="00D25679" w:rsidP="00413FB7">
            <w:pPr>
              <w:rPr>
                <w:ins w:id="307" w:author="Katherine Pittenger Adams" w:date="2024-12-12T18:27:00Z"/>
                <w:sz w:val="20"/>
                <w:szCs w:val="20"/>
              </w:rPr>
            </w:pPr>
            <w:ins w:id="308" w:author="Katherine Pittenger Adams" w:date="2024-12-12T18:27:00Z">
              <w:r>
                <w:rPr>
                  <w:rFonts w:ascii="Calibri" w:hAnsi="Calibri" w:cs="Calibri"/>
                  <w:color w:val="000000"/>
                </w:rPr>
                <w:t>0.209</w:t>
              </w:r>
            </w:ins>
          </w:p>
        </w:tc>
        <w:tc>
          <w:tcPr>
            <w:tcW w:w="1080" w:type="dxa"/>
            <w:vAlign w:val="bottom"/>
          </w:tcPr>
          <w:p w14:paraId="4A9B706E" w14:textId="77777777" w:rsidR="00D25679" w:rsidRDefault="00D25679" w:rsidP="00413FB7">
            <w:pPr>
              <w:rPr>
                <w:ins w:id="309" w:author="Katherine Pittenger Adams" w:date="2024-12-12T18:27:00Z"/>
                <w:sz w:val="20"/>
                <w:szCs w:val="20"/>
              </w:rPr>
            </w:pPr>
            <w:ins w:id="310" w:author="Katherine Pittenger Adams" w:date="2024-12-12T18:27:00Z">
              <w:r>
                <w:rPr>
                  <w:rFonts w:ascii="Calibri" w:hAnsi="Calibri" w:cs="Calibri"/>
                  <w:color w:val="000000"/>
                </w:rPr>
                <w:t>mcg/g</w:t>
              </w:r>
            </w:ins>
          </w:p>
        </w:tc>
        <w:tc>
          <w:tcPr>
            <w:tcW w:w="4050" w:type="dxa"/>
            <w:vAlign w:val="bottom"/>
          </w:tcPr>
          <w:p w14:paraId="4834FFF5" w14:textId="4FEB0759" w:rsidR="00D25679" w:rsidRDefault="001B31AD" w:rsidP="00413FB7">
            <w:pPr>
              <w:rPr>
                <w:ins w:id="311" w:author="Katherine Pittenger Adams" w:date="2024-12-12T18:27:00Z"/>
                <w:sz w:val="20"/>
                <w:szCs w:val="20"/>
              </w:rPr>
            </w:pPr>
            <w:ins w:id="312" w:author="Katherine Pittenger Adams" w:date="2024-12-12T18:41:00Z">
              <w:r>
                <w:rPr>
                  <w:rFonts w:ascii="Calibri" w:hAnsi="Calibri" w:cs="Calibri"/>
                  <w:color w:val="000000"/>
                </w:rPr>
                <w:fldChar w:fldCharType="begin"/>
              </w:r>
            </w:ins>
            <w:r>
              <w:rPr>
                <w:rFonts w:ascii="Calibri" w:hAnsi="Calibri" w:cs="Calibri"/>
                <w:color w:val="000000"/>
              </w:rPr>
              <w:instrText xml:space="preserve"> ADDIN EN.CITE &lt;EndNote&gt;&lt;Cite AuthorYear="1"&gt;&lt;Author&gt;Ligowe&lt;/Author&gt;&lt;Year&gt;2020&lt;/Year&gt;&lt;RecNum&gt;1125&lt;/RecNum&gt;&lt;DisplayText&gt;Ligowe et al. (2020)&lt;/DisplayText&gt;&lt;record&gt;&lt;rec-number&gt;1125&lt;/rec-number&gt;&lt;foreign-keys&gt;&lt;key app="EN" db-id="rwtwzsp5h5w5zjerv9lpadeye5rztxxtdzez" timestamp="1734053948"&gt;1125&lt;/key&gt;&lt;/foreign-keys&gt;&lt;ref-type name="Journal Article"&gt;17&lt;/ref-type&gt;&lt;contributors&gt;&lt;authors&gt;&lt;author&gt;Ligowe, I. S.&lt;/author&gt;&lt;author&gt;Young, S. D.&lt;/author&gt;&lt;author&gt;Ander, E. L.&lt;/author&gt;&lt;author&gt;Kabambe, V.&lt;/author&gt;&lt;author&gt;Chilimba, A. D. C.&lt;/author&gt;&lt;author&gt;Bailey, E. H.&lt;/author&gt;&lt;author&gt;Lark, R. M.&lt;/author&gt;&lt;author&gt;Nalivata, P. C.&lt;/author&gt;&lt;/authors&gt;&lt;/contributors&gt;&lt;titles&gt;&lt;title&gt;Selenium biofortification of crops on a Malawi Alfisol under conservation agriculture&lt;/title&gt;&lt;secondary-title&gt;Geoderma&lt;/secondary-title&gt;&lt;/titles&gt;&lt;periodical&gt;&lt;full-title&gt;Geoderma&lt;/full-title&gt;&lt;/periodical&gt;&lt;pages&gt;114315&lt;/pages&gt;&lt;volume&gt;369&lt;/volume&gt;&lt;keywords&gt;&lt;keyword&gt;Maize&lt;/keyword&gt;&lt;keyword&gt;Malawi&lt;/keyword&gt;&lt;keyword&gt;Conservation agriculture&lt;/keyword&gt;&lt;keyword&gt;Selenium biofortification&lt;/keyword&gt;&lt;keyword&gt;Micronutrient deficiency&lt;/keyword&gt;&lt;/keywords&gt;&lt;dates&gt;&lt;year&gt;2020&lt;/year&gt;&lt;pub-dates&gt;&lt;date&gt;2020/06/15/&lt;/date&gt;&lt;/pub-dates&gt;&lt;/dates&gt;&lt;isbn&gt;0016-7061&lt;/isbn&gt;&lt;urls&gt;&lt;related-urls&gt;&lt;url&gt;https://www.sciencedirect.com/science/article/pii/S0016706119328381&lt;/url&gt;&lt;/related-urls&gt;&lt;/urls&gt;&lt;electronic-resource-num&gt;https://doi.org/10.1016/j.geoderma.2020.114315&lt;/electronic-resource-num&gt;&lt;/record&gt;&lt;/Cite&gt;&lt;/EndNote&gt;</w:instrText>
            </w:r>
            <w:ins w:id="313" w:author="Katherine Pittenger Adams" w:date="2024-12-12T18:41:00Z">
              <w:r>
                <w:rPr>
                  <w:rFonts w:ascii="Calibri" w:hAnsi="Calibri" w:cs="Calibri"/>
                  <w:color w:val="000000"/>
                </w:rPr>
                <w:fldChar w:fldCharType="separate"/>
              </w:r>
            </w:ins>
            <w:r>
              <w:rPr>
                <w:rFonts w:ascii="Calibri" w:hAnsi="Calibri" w:cs="Calibri"/>
                <w:noProof/>
                <w:color w:val="000000"/>
              </w:rPr>
              <w:t>Ligowe et al. (2020)</w:t>
            </w:r>
            <w:ins w:id="314" w:author="Katherine Pittenger Adams" w:date="2024-12-12T18:41:00Z">
              <w:r>
                <w:rPr>
                  <w:rFonts w:ascii="Calibri" w:hAnsi="Calibri" w:cs="Calibri"/>
                  <w:color w:val="000000"/>
                </w:rPr>
                <w:fldChar w:fldCharType="end"/>
              </w:r>
            </w:ins>
          </w:p>
        </w:tc>
      </w:tr>
      <w:tr w:rsidR="00D25679" w14:paraId="7FCD3A37" w14:textId="77777777" w:rsidTr="00413FB7">
        <w:trPr>
          <w:ins w:id="315" w:author="Katherine Pittenger Adams" w:date="2024-12-12T18:27:00Z"/>
        </w:trPr>
        <w:tc>
          <w:tcPr>
            <w:tcW w:w="1705" w:type="dxa"/>
            <w:vAlign w:val="bottom"/>
          </w:tcPr>
          <w:p w14:paraId="683D305B" w14:textId="77777777" w:rsidR="00D25679" w:rsidRDefault="00D25679" w:rsidP="00413FB7">
            <w:pPr>
              <w:rPr>
                <w:ins w:id="316" w:author="Katherine Pittenger Adams" w:date="2024-12-12T18:27:00Z"/>
                <w:sz w:val="20"/>
                <w:szCs w:val="20"/>
              </w:rPr>
            </w:pPr>
            <w:ins w:id="317" w:author="Katherine Pittenger Adams" w:date="2024-12-12T18:27:00Z">
              <w:r>
                <w:rPr>
                  <w:rFonts w:ascii="Calibri" w:hAnsi="Calibri" w:cs="Calibri"/>
                  <w:color w:val="000000"/>
                </w:rPr>
                <w:t>selenium</w:t>
              </w:r>
            </w:ins>
          </w:p>
        </w:tc>
        <w:tc>
          <w:tcPr>
            <w:tcW w:w="1620" w:type="dxa"/>
            <w:vAlign w:val="bottom"/>
          </w:tcPr>
          <w:p w14:paraId="0E7510CB" w14:textId="77777777" w:rsidR="00D25679" w:rsidRDefault="00D25679" w:rsidP="00413FB7">
            <w:pPr>
              <w:rPr>
                <w:ins w:id="318" w:author="Katherine Pittenger Adams" w:date="2024-12-12T18:27:00Z"/>
                <w:sz w:val="20"/>
                <w:szCs w:val="20"/>
              </w:rPr>
            </w:pPr>
            <w:ins w:id="319" w:author="Katherine Pittenger Adams" w:date="2024-12-12T18:27:00Z">
              <w:r>
                <w:rPr>
                  <w:rFonts w:ascii="Calibri" w:hAnsi="Calibri" w:cs="Calibri"/>
                  <w:color w:val="000000"/>
                </w:rPr>
                <w:t>pigeon pea</w:t>
              </w:r>
            </w:ins>
          </w:p>
        </w:tc>
        <w:tc>
          <w:tcPr>
            <w:tcW w:w="2970" w:type="dxa"/>
            <w:vAlign w:val="bottom"/>
          </w:tcPr>
          <w:p w14:paraId="3C11E748" w14:textId="77777777" w:rsidR="00D25679" w:rsidRDefault="00D25679" w:rsidP="00413FB7">
            <w:pPr>
              <w:rPr>
                <w:ins w:id="320" w:author="Katherine Pittenger Adams" w:date="2024-12-12T18:27:00Z"/>
                <w:sz w:val="20"/>
                <w:szCs w:val="20"/>
              </w:rPr>
            </w:pPr>
            <w:ins w:id="321" w:author="Katherine Pittenger Adams" w:date="2024-12-12T18:27:00Z">
              <w:r>
                <w:rPr>
                  <w:rFonts w:ascii="Calibri" w:hAnsi="Calibri" w:cs="Calibri"/>
                  <w:color w:val="000000"/>
                </w:rPr>
                <w:t>0.017</w:t>
              </w:r>
            </w:ins>
          </w:p>
        </w:tc>
        <w:tc>
          <w:tcPr>
            <w:tcW w:w="1080" w:type="dxa"/>
            <w:vAlign w:val="bottom"/>
          </w:tcPr>
          <w:p w14:paraId="15E27D17" w14:textId="77777777" w:rsidR="00D25679" w:rsidRDefault="00D25679" w:rsidP="00413FB7">
            <w:pPr>
              <w:rPr>
                <w:ins w:id="322" w:author="Katherine Pittenger Adams" w:date="2024-12-12T18:27:00Z"/>
                <w:sz w:val="20"/>
                <w:szCs w:val="20"/>
              </w:rPr>
            </w:pPr>
            <w:ins w:id="323" w:author="Katherine Pittenger Adams" w:date="2024-12-12T18:27:00Z">
              <w:r>
                <w:rPr>
                  <w:rFonts w:ascii="Calibri" w:hAnsi="Calibri" w:cs="Calibri"/>
                  <w:color w:val="000000"/>
                </w:rPr>
                <w:t>mcg/g</w:t>
              </w:r>
            </w:ins>
          </w:p>
        </w:tc>
        <w:tc>
          <w:tcPr>
            <w:tcW w:w="4050" w:type="dxa"/>
            <w:vAlign w:val="bottom"/>
          </w:tcPr>
          <w:p w14:paraId="2CE59D38" w14:textId="4F59645C" w:rsidR="00D25679" w:rsidRDefault="001B31AD" w:rsidP="00413FB7">
            <w:pPr>
              <w:rPr>
                <w:ins w:id="324" w:author="Katherine Pittenger Adams" w:date="2024-12-12T18:27:00Z"/>
                <w:sz w:val="20"/>
                <w:szCs w:val="20"/>
              </w:rPr>
            </w:pPr>
            <w:ins w:id="325" w:author="Katherine Pittenger Adams" w:date="2024-12-12T18:41:00Z">
              <w:r>
                <w:rPr>
                  <w:rFonts w:ascii="Calibri" w:hAnsi="Calibri" w:cs="Calibri"/>
                  <w:color w:val="000000"/>
                </w:rPr>
                <w:fldChar w:fldCharType="begin"/>
              </w:r>
            </w:ins>
            <w:r>
              <w:rPr>
                <w:rFonts w:ascii="Calibri" w:hAnsi="Calibri" w:cs="Calibri"/>
                <w:color w:val="000000"/>
              </w:rPr>
              <w:instrText xml:space="preserve"> ADDIN EN.CITE &lt;EndNote&gt;&lt;Cite AuthorYear="1"&gt;&lt;Author&gt;Ligowe&lt;/Author&gt;&lt;Year&gt;2020&lt;/Year&gt;&lt;RecNum&gt;1125&lt;/RecNum&gt;&lt;DisplayText&gt;Ligowe et al. (2020)&lt;/DisplayText&gt;&lt;record&gt;&lt;rec-number&gt;1125&lt;/rec-number&gt;&lt;foreign-keys&gt;&lt;key app="EN" db-id="rwtwzsp5h5w5zjerv9lpadeye5rztxxtdzez" timestamp="1734053948"&gt;1125&lt;/key&gt;&lt;/foreign-keys&gt;&lt;ref-type name="Journal Article"&gt;17&lt;/ref-type&gt;&lt;contributors&gt;&lt;authors&gt;&lt;author&gt;Ligowe, I. S.&lt;/author&gt;&lt;author&gt;Young, S. D.&lt;/author&gt;&lt;author&gt;Ander, E. L.&lt;/author&gt;&lt;author&gt;Kabambe, V.&lt;/author&gt;&lt;author&gt;Chilimba, A. D. C.&lt;/author&gt;&lt;author&gt;Bailey, E. H.&lt;/author&gt;&lt;author&gt;Lark, R. M.&lt;/author&gt;&lt;author&gt;Nalivata, P. C.&lt;/author&gt;&lt;/authors&gt;&lt;/contributors&gt;&lt;titles&gt;&lt;title&gt;Selenium biofortification of crops on a Malawi Alfisol under conservation agriculture&lt;/title&gt;&lt;secondary-title&gt;Geoderma&lt;/secondary-title&gt;&lt;/titles&gt;&lt;periodical&gt;&lt;full-title&gt;Geoderma&lt;/full-title&gt;&lt;/periodical&gt;&lt;pages&gt;114315&lt;/pages&gt;&lt;volume&gt;369&lt;/volume&gt;&lt;keywords&gt;&lt;keyword&gt;Maize&lt;/keyword&gt;&lt;keyword&gt;Malawi&lt;/keyword&gt;&lt;keyword&gt;Conservation agriculture&lt;/keyword&gt;&lt;keyword&gt;Selenium biofortification&lt;/keyword&gt;&lt;keyword&gt;Micronutrient deficiency&lt;/keyword&gt;&lt;/keywords&gt;&lt;dates&gt;&lt;year&gt;2020&lt;/year&gt;&lt;pub-dates&gt;&lt;date&gt;2020/06/15/&lt;/date&gt;&lt;/pub-dates&gt;&lt;/dates&gt;&lt;isbn&gt;0016-7061&lt;/isbn&gt;&lt;urls&gt;&lt;related-urls&gt;&lt;url&gt;https://www.sciencedirect.com/science/article/pii/S0016706119328381&lt;/url&gt;&lt;/related-urls&gt;&lt;/urls&gt;&lt;electronic-resource-num&gt;https://doi.org/10.1016/j.geoderma.2020.114315&lt;/electronic-resource-num&gt;&lt;/record&gt;&lt;/Cite&gt;&lt;/EndNote&gt;</w:instrText>
            </w:r>
            <w:ins w:id="326" w:author="Katherine Pittenger Adams" w:date="2024-12-12T18:41:00Z">
              <w:r>
                <w:rPr>
                  <w:rFonts w:ascii="Calibri" w:hAnsi="Calibri" w:cs="Calibri"/>
                  <w:color w:val="000000"/>
                </w:rPr>
                <w:fldChar w:fldCharType="separate"/>
              </w:r>
            </w:ins>
            <w:r>
              <w:rPr>
                <w:rFonts w:ascii="Calibri" w:hAnsi="Calibri" w:cs="Calibri"/>
                <w:noProof/>
                <w:color w:val="000000"/>
              </w:rPr>
              <w:t>Ligowe et al. (2020)</w:t>
            </w:r>
            <w:ins w:id="327" w:author="Katherine Pittenger Adams" w:date="2024-12-12T18:41:00Z">
              <w:r>
                <w:rPr>
                  <w:rFonts w:ascii="Calibri" w:hAnsi="Calibri" w:cs="Calibri"/>
                  <w:color w:val="000000"/>
                </w:rPr>
                <w:fldChar w:fldCharType="end"/>
              </w:r>
            </w:ins>
          </w:p>
        </w:tc>
      </w:tr>
      <w:tr w:rsidR="00D25679" w14:paraId="3D0778B0" w14:textId="77777777" w:rsidTr="00413FB7">
        <w:trPr>
          <w:ins w:id="328" w:author="Katherine Pittenger Adams" w:date="2024-12-12T18:27:00Z"/>
        </w:trPr>
        <w:tc>
          <w:tcPr>
            <w:tcW w:w="1705" w:type="dxa"/>
            <w:vAlign w:val="bottom"/>
          </w:tcPr>
          <w:p w14:paraId="7F3F5E1E" w14:textId="77777777" w:rsidR="00D25679" w:rsidRDefault="00D25679" w:rsidP="00413FB7">
            <w:pPr>
              <w:rPr>
                <w:ins w:id="329" w:author="Katherine Pittenger Adams" w:date="2024-12-12T18:27:00Z"/>
                <w:sz w:val="20"/>
                <w:szCs w:val="20"/>
              </w:rPr>
            </w:pPr>
            <w:ins w:id="330" w:author="Katherine Pittenger Adams" w:date="2024-12-12T18:27:00Z">
              <w:r>
                <w:rPr>
                  <w:rFonts w:ascii="Calibri" w:hAnsi="Calibri" w:cs="Calibri"/>
                  <w:color w:val="000000"/>
                </w:rPr>
                <w:t>iron</w:t>
              </w:r>
            </w:ins>
          </w:p>
        </w:tc>
        <w:tc>
          <w:tcPr>
            <w:tcW w:w="1620" w:type="dxa"/>
            <w:vAlign w:val="bottom"/>
          </w:tcPr>
          <w:p w14:paraId="3D0A94C4" w14:textId="77777777" w:rsidR="00D25679" w:rsidRDefault="00D25679" w:rsidP="00413FB7">
            <w:pPr>
              <w:rPr>
                <w:ins w:id="331" w:author="Katherine Pittenger Adams" w:date="2024-12-12T18:27:00Z"/>
                <w:sz w:val="20"/>
                <w:szCs w:val="20"/>
              </w:rPr>
            </w:pPr>
            <w:ins w:id="332" w:author="Katherine Pittenger Adams" w:date="2024-12-12T18:27:00Z">
              <w:r>
                <w:rPr>
                  <w:rFonts w:ascii="Calibri" w:hAnsi="Calibri" w:cs="Calibri"/>
                  <w:color w:val="000000"/>
                </w:rPr>
                <w:t>millet</w:t>
              </w:r>
            </w:ins>
          </w:p>
        </w:tc>
        <w:tc>
          <w:tcPr>
            <w:tcW w:w="2970" w:type="dxa"/>
            <w:vAlign w:val="bottom"/>
          </w:tcPr>
          <w:p w14:paraId="59FA0462" w14:textId="77777777" w:rsidR="00D25679" w:rsidRDefault="00D25679" w:rsidP="00413FB7">
            <w:pPr>
              <w:rPr>
                <w:ins w:id="333" w:author="Katherine Pittenger Adams" w:date="2024-12-12T18:27:00Z"/>
                <w:sz w:val="20"/>
                <w:szCs w:val="20"/>
              </w:rPr>
            </w:pPr>
            <w:ins w:id="334" w:author="Katherine Pittenger Adams" w:date="2024-12-12T18:27:00Z">
              <w:r>
                <w:rPr>
                  <w:rFonts w:ascii="Calibri" w:hAnsi="Calibri" w:cs="Calibri"/>
                  <w:color w:val="000000"/>
                </w:rPr>
                <w:t>0.027</w:t>
              </w:r>
            </w:ins>
          </w:p>
        </w:tc>
        <w:tc>
          <w:tcPr>
            <w:tcW w:w="1080" w:type="dxa"/>
            <w:vAlign w:val="bottom"/>
          </w:tcPr>
          <w:p w14:paraId="678713FE" w14:textId="77777777" w:rsidR="00D25679" w:rsidRDefault="00D25679" w:rsidP="00413FB7">
            <w:pPr>
              <w:rPr>
                <w:ins w:id="335" w:author="Katherine Pittenger Adams" w:date="2024-12-12T18:27:00Z"/>
                <w:sz w:val="20"/>
                <w:szCs w:val="20"/>
              </w:rPr>
            </w:pPr>
            <w:ins w:id="336" w:author="Katherine Pittenger Adams" w:date="2024-12-12T18:27:00Z">
              <w:r>
                <w:rPr>
                  <w:rFonts w:ascii="Calibri" w:hAnsi="Calibri" w:cs="Calibri"/>
                  <w:color w:val="000000"/>
                </w:rPr>
                <w:t>mg/g</w:t>
              </w:r>
            </w:ins>
          </w:p>
        </w:tc>
        <w:tc>
          <w:tcPr>
            <w:tcW w:w="4050" w:type="dxa"/>
            <w:vAlign w:val="bottom"/>
          </w:tcPr>
          <w:p w14:paraId="4416E2CC" w14:textId="3DB45556" w:rsidR="00D25679" w:rsidRDefault="00D25679" w:rsidP="00413FB7">
            <w:pPr>
              <w:rPr>
                <w:ins w:id="337" w:author="Katherine Pittenger Adams" w:date="2024-12-12T18:27:00Z"/>
                <w:sz w:val="20"/>
                <w:szCs w:val="20"/>
              </w:rPr>
            </w:pPr>
            <w:ins w:id="338" w:author="Katherine Pittenger Adams" w:date="2024-12-12T18:27:00Z">
              <w:r>
                <w:rPr>
                  <w:rFonts w:ascii="Calibri" w:hAnsi="Calibri" w:cs="Calibri"/>
                  <w:color w:val="000000"/>
                </w:rPr>
                <w:t xml:space="preserve">Calculation based on </w:t>
              </w:r>
            </w:ins>
            <w:r w:rsidR="001B31AD">
              <w:rPr>
                <w:rFonts w:ascii="Calibri" w:hAnsi="Calibri" w:cs="Calibri"/>
                <w:color w:val="000000"/>
              </w:rPr>
              <w:fldChar w:fldCharType="begin"/>
            </w:r>
            <w:r w:rsidR="001B31AD">
              <w:rPr>
                <w:rFonts w:ascii="Calibri" w:hAnsi="Calibri" w:cs="Calibri"/>
                <w:color w:val="000000"/>
              </w:rPr>
              <w:instrText xml:space="preserve"> ADDIN EN.CITE &lt;EndNote&gt;&lt;Cite AuthorYear="1"&gt;&lt;Author&gt;Teklu&lt;/Author&gt;&lt;Year&gt;2023&lt;/Year&gt;&lt;RecNum&gt;1120&lt;/RecNum&gt;&lt;DisplayText&gt;Teklu et al. (2023)&lt;/DisplayText&gt;&lt;record&gt;&lt;rec-number&gt;1120&lt;/rec-number&gt;&lt;foreign-keys&gt;&lt;key app="EN" db-id="rwtwzsp5h5w5zjerv9lpadeye5rztxxtdzez" timestamp="1734053418"&gt;1120&lt;/key&gt;&lt;/foreign-keys&gt;&lt;ref-type name="Journal Article"&gt;17&lt;/ref-type&gt;&lt;contributors&gt;&lt;authors&gt;&lt;author&gt;Teklu,Demeke&lt;/author&gt;&lt;author&gt;Gashu,Dawd&lt;/author&gt;&lt;author&gt;Joy,Edward J. M.&lt;/author&gt;&lt;author&gt;Lark,R. Murray&lt;/author&gt;&lt;author&gt;Bailey,Elizabeth H.&lt;/author&gt;&lt;author&gt;Wilson,Lolita&lt;/author&gt;&lt;author&gt;Amede,Tilahun&lt;/author&gt;&lt;author&gt;Broadley,Martin R.&lt;/author&gt;&lt;/authors&gt;&lt;/contributors&gt;&lt;titles&gt;&lt;title&gt;Impact of zinc and iron agronomic biofortification on grain mineral concentration of finger millet varieties as affected by location and slope&lt;/title&gt;&lt;secondary-title&gt;Frontiers in Nutrition&lt;/secondary-title&gt;&lt;short-title&gt;Agronomic biofortification&lt;/short-title&gt;&lt;/titles&gt;&lt;periodical&gt;&lt;full-title&gt;Frontiers in Nutrition&lt;/full-title&gt;&lt;/periodical&gt;&lt;volume&gt;10&lt;/volume&gt;&lt;keywords&gt;&lt;keyword&gt;Agronomic Biofortification&lt;/keyword&gt;&lt;keyword&gt;,Iron,fertilizer,finger millet,micronutrient deficiencies,Zinc&lt;/keyword&gt;&lt;/keywords&gt;&lt;dates&gt;&lt;year&gt;2023&lt;/year&gt;&lt;pub-dates&gt;&lt;date&gt;2023-May-05&lt;/date&gt;&lt;/pub-dates&gt;&lt;/dates&gt;&lt;isbn&gt;2296-861X&lt;/isbn&gt;&lt;work-type&gt;Original Research&lt;/work-type&gt;&lt;urls&gt;&lt;related-urls&gt;&lt;url&gt;https://www.frontiersin.org/journals/nutrition/articles/10.3389/fnut.2023.1159833&lt;/url&gt;&lt;/related-urls&gt;&lt;/urls&gt;&lt;electronic-resource-num&gt;10.3389/fnut.2023.1159833&lt;/electronic-resource-num&gt;&lt;language&gt;English&lt;/language&gt;&lt;/record&gt;&lt;/Cite&gt;&lt;/EndNote&gt;</w:instrText>
            </w:r>
            <w:r w:rsidR="001B31AD">
              <w:rPr>
                <w:rFonts w:ascii="Calibri" w:hAnsi="Calibri" w:cs="Calibri"/>
                <w:color w:val="000000"/>
              </w:rPr>
              <w:fldChar w:fldCharType="separate"/>
            </w:r>
            <w:r w:rsidR="001B31AD">
              <w:rPr>
                <w:rFonts w:ascii="Calibri" w:hAnsi="Calibri" w:cs="Calibri"/>
                <w:noProof/>
                <w:color w:val="000000"/>
              </w:rPr>
              <w:t>Teklu et al. (2023)</w:t>
            </w:r>
            <w:r w:rsidR="001B31AD">
              <w:rPr>
                <w:rFonts w:ascii="Calibri" w:hAnsi="Calibri" w:cs="Calibri"/>
                <w:color w:val="000000"/>
              </w:rPr>
              <w:fldChar w:fldCharType="end"/>
            </w:r>
          </w:p>
        </w:tc>
      </w:tr>
    </w:tbl>
    <w:p w14:paraId="62ADC3D7" w14:textId="77777777" w:rsidR="00D25679" w:rsidRDefault="00D25679" w:rsidP="00D25679">
      <w:pPr>
        <w:rPr>
          <w:ins w:id="339" w:author="Katherine Pittenger Adams" w:date="2024-12-12T18:27:00Z"/>
          <w:sz w:val="20"/>
          <w:szCs w:val="20"/>
        </w:rPr>
      </w:pPr>
    </w:p>
    <w:p w14:paraId="3F3EE905" w14:textId="77777777" w:rsidR="00D25679" w:rsidRDefault="00D25679" w:rsidP="00D25679">
      <w:pPr>
        <w:rPr>
          <w:ins w:id="340" w:author="Katherine Pittenger Adams" w:date="2024-12-12T18:27:00Z"/>
          <w:sz w:val="20"/>
          <w:szCs w:val="20"/>
        </w:rPr>
      </w:pPr>
    </w:p>
    <w:p w14:paraId="6B7E3D74" w14:textId="77777777" w:rsidR="00D25679" w:rsidRDefault="00D25679" w:rsidP="00D25679">
      <w:pPr>
        <w:rPr>
          <w:ins w:id="341" w:author="Katherine Pittenger Adams" w:date="2024-12-12T18:27:00Z"/>
        </w:rPr>
      </w:pPr>
      <w:ins w:id="342" w:author="Katherine Pittenger Adams" w:date="2024-12-12T18:27:00Z">
        <w:r>
          <w:t>Table 7. Agronomic biofortification effectiveness parameters: foliar application</w:t>
        </w:r>
      </w:ins>
    </w:p>
    <w:tbl>
      <w:tblPr>
        <w:tblStyle w:val="TableGrid"/>
        <w:tblW w:w="0" w:type="auto"/>
        <w:tblLook w:val="04A0" w:firstRow="1" w:lastRow="0" w:firstColumn="1" w:lastColumn="0" w:noHBand="0" w:noVBand="1"/>
      </w:tblPr>
      <w:tblGrid>
        <w:gridCol w:w="1705"/>
        <w:gridCol w:w="1620"/>
        <w:gridCol w:w="2970"/>
        <w:gridCol w:w="1080"/>
        <w:gridCol w:w="4050"/>
      </w:tblGrid>
      <w:tr w:rsidR="00D25679" w:rsidRPr="001B31AD" w14:paraId="074D52EC" w14:textId="77777777" w:rsidTr="00413FB7">
        <w:trPr>
          <w:ins w:id="343" w:author="Katherine Pittenger Adams" w:date="2024-12-12T18:27:00Z"/>
        </w:trPr>
        <w:tc>
          <w:tcPr>
            <w:tcW w:w="1705" w:type="dxa"/>
            <w:vAlign w:val="bottom"/>
          </w:tcPr>
          <w:p w14:paraId="650886C5" w14:textId="77777777" w:rsidR="00D25679" w:rsidRPr="001B31AD" w:rsidRDefault="00D25679" w:rsidP="00413FB7">
            <w:pPr>
              <w:rPr>
                <w:ins w:id="344" w:author="Katherine Pittenger Adams" w:date="2024-12-12T18:27:00Z"/>
              </w:rPr>
            </w:pPr>
            <w:ins w:id="345" w:author="Katherine Pittenger Adams" w:date="2024-12-12T18:27:00Z">
              <w:r w:rsidRPr="001B31AD">
                <w:rPr>
                  <w:rFonts w:ascii="Calibri" w:hAnsi="Calibri" w:cs="Calibri"/>
                  <w:b/>
                  <w:bCs/>
                  <w:color w:val="000000"/>
                </w:rPr>
                <w:t>Micronutrient</w:t>
              </w:r>
            </w:ins>
          </w:p>
        </w:tc>
        <w:tc>
          <w:tcPr>
            <w:tcW w:w="1620" w:type="dxa"/>
            <w:vAlign w:val="bottom"/>
          </w:tcPr>
          <w:p w14:paraId="132728AF" w14:textId="77777777" w:rsidR="00D25679" w:rsidRPr="001B31AD" w:rsidRDefault="00D25679" w:rsidP="00413FB7">
            <w:pPr>
              <w:rPr>
                <w:ins w:id="346" w:author="Katherine Pittenger Adams" w:date="2024-12-12T18:27:00Z"/>
              </w:rPr>
            </w:pPr>
            <w:ins w:id="347" w:author="Katherine Pittenger Adams" w:date="2024-12-12T18:27:00Z">
              <w:r w:rsidRPr="001B31AD">
                <w:rPr>
                  <w:rFonts w:ascii="Calibri" w:hAnsi="Calibri" w:cs="Calibri"/>
                  <w:b/>
                  <w:bCs/>
                  <w:color w:val="000000"/>
                </w:rPr>
                <w:t>Crop</w:t>
              </w:r>
            </w:ins>
          </w:p>
        </w:tc>
        <w:tc>
          <w:tcPr>
            <w:tcW w:w="2970" w:type="dxa"/>
            <w:vAlign w:val="bottom"/>
          </w:tcPr>
          <w:p w14:paraId="60507160" w14:textId="77777777" w:rsidR="00D25679" w:rsidRPr="001B31AD" w:rsidRDefault="00D25679" w:rsidP="00413FB7">
            <w:pPr>
              <w:rPr>
                <w:ins w:id="348" w:author="Katherine Pittenger Adams" w:date="2024-12-12T18:27:00Z"/>
              </w:rPr>
            </w:pPr>
            <w:ins w:id="349" w:author="Katherine Pittenger Adams" w:date="2024-12-12T18:27:00Z">
              <w:r w:rsidRPr="001B31AD">
                <w:rPr>
                  <w:rFonts w:ascii="Calibri" w:hAnsi="Calibri" w:cs="Calibri"/>
                  <w:b/>
                  <w:bCs/>
                  <w:color w:val="000000"/>
                </w:rPr>
                <w:t>Expected additional micronutrient content via agronomic biofortification</w:t>
              </w:r>
            </w:ins>
          </w:p>
        </w:tc>
        <w:tc>
          <w:tcPr>
            <w:tcW w:w="1080" w:type="dxa"/>
            <w:vAlign w:val="bottom"/>
          </w:tcPr>
          <w:p w14:paraId="091A6BBC" w14:textId="77777777" w:rsidR="00D25679" w:rsidRPr="001B31AD" w:rsidRDefault="00D25679" w:rsidP="00413FB7">
            <w:pPr>
              <w:rPr>
                <w:ins w:id="350" w:author="Katherine Pittenger Adams" w:date="2024-12-12T18:27:00Z"/>
              </w:rPr>
            </w:pPr>
            <w:ins w:id="351" w:author="Katherine Pittenger Adams" w:date="2024-12-12T18:27:00Z">
              <w:r w:rsidRPr="001B31AD">
                <w:rPr>
                  <w:rFonts w:ascii="Calibri" w:hAnsi="Calibri" w:cs="Calibri"/>
                  <w:b/>
                  <w:bCs/>
                  <w:color w:val="000000"/>
                </w:rPr>
                <w:t>Units</w:t>
              </w:r>
            </w:ins>
          </w:p>
        </w:tc>
        <w:tc>
          <w:tcPr>
            <w:tcW w:w="4050" w:type="dxa"/>
            <w:vAlign w:val="bottom"/>
          </w:tcPr>
          <w:p w14:paraId="55A3C870" w14:textId="77777777" w:rsidR="00D25679" w:rsidRPr="001B31AD" w:rsidRDefault="00D25679" w:rsidP="00413FB7">
            <w:pPr>
              <w:rPr>
                <w:ins w:id="352" w:author="Katherine Pittenger Adams" w:date="2024-12-12T18:27:00Z"/>
              </w:rPr>
            </w:pPr>
            <w:ins w:id="353" w:author="Katherine Pittenger Adams" w:date="2024-12-12T18:27:00Z">
              <w:r w:rsidRPr="001B31AD">
                <w:rPr>
                  <w:rFonts w:ascii="Calibri" w:hAnsi="Calibri" w:cs="Calibri"/>
                  <w:b/>
                  <w:bCs/>
                  <w:color w:val="000000"/>
                </w:rPr>
                <w:t>Source</w:t>
              </w:r>
            </w:ins>
          </w:p>
        </w:tc>
      </w:tr>
      <w:tr w:rsidR="00D25679" w:rsidRPr="001B31AD" w14:paraId="542410BA" w14:textId="77777777" w:rsidTr="00413FB7">
        <w:trPr>
          <w:ins w:id="354" w:author="Katherine Pittenger Adams" w:date="2024-12-12T18:27:00Z"/>
        </w:trPr>
        <w:tc>
          <w:tcPr>
            <w:tcW w:w="1705" w:type="dxa"/>
            <w:vAlign w:val="bottom"/>
          </w:tcPr>
          <w:p w14:paraId="3C72E03B" w14:textId="77777777" w:rsidR="00D25679" w:rsidRPr="001B31AD" w:rsidRDefault="00D25679" w:rsidP="00413FB7">
            <w:pPr>
              <w:rPr>
                <w:ins w:id="355" w:author="Katherine Pittenger Adams" w:date="2024-12-12T18:27:00Z"/>
              </w:rPr>
            </w:pPr>
            <w:ins w:id="356" w:author="Katherine Pittenger Adams" w:date="2024-12-12T18:27:00Z">
              <w:r w:rsidRPr="001B31AD">
                <w:rPr>
                  <w:rFonts w:ascii="Calibri" w:hAnsi="Calibri" w:cs="Calibri"/>
                  <w:color w:val="000000"/>
                </w:rPr>
                <w:t>zinc</w:t>
              </w:r>
            </w:ins>
          </w:p>
        </w:tc>
        <w:tc>
          <w:tcPr>
            <w:tcW w:w="1620" w:type="dxa"/>
            <w:vAlign w:val="bottom"/>
          </w:tcPr>
          <w:p w14:paraId="1E110FA0" w14:textId="77777777" w:rsidR="00D25679" w:rsidRPr="001B31AD" w:rsidRDefault="00D25679" w:rsidP="00413FB7">
            <w:pPr>
              <w:rPr>
                <w:ins w:id="357" w:author="Katherine Pittenger Adams" w:date="2024-12-12T18:27:00Z"/>
              </w:rPr>
            </w:pPr>
            <w:ins w:id="358" w:author="Katherine Pittenger Adams" w:date="2024-12-12T18:27:00Z">
              <w:r w:rsidRPr="001B31AD">
                <w:rPr>
                  <w:rFonts w:ascii="Calibri" w:hAnsi="Calibri" w:cs="Calibri"/>
                  <w:color w:val="000000"/>
                </w:rPr>
                <w:t>maize</w:t>
              </w:r>
            </w:ins>
          </w:p>
        </w:tc>
        <w:tc>
          <w:tcPr>
            <w:tcW w:w="2970" w:type="dxa"/>
            <w:vAlign w:val="bottom"/>
          </w:tcPr>
          <w:p w14:paraId="0F913EF3" w14:textId="77777777" w:rsidR="00D25679" w:rsidRPr="001B31AD" w:rsidRDefault="00D25679" w:rsidP="00413FB7">
            <w:pPr>
              <w:rPr>
                <w:ins w:id="359" w:author="Katherine Pittenger Adams" w:date="2024-12-12T18:27:00Z"/>
              </w:rPr>
            </w:pPr>
            <w:ins w:id="360" w:author="Katherine Pittenger Adams" w:date="2024-12-12T18:27:00Z">
              <w:r w:rsidRPr="001B31AD">
                <w:rPr>
                  <w:rFonts w:ascii="Calibri" w:hAnsi="Calibri" w:cs="Calibri"/>
                  <w:color w:val="000000"/>
                </w:rPr>
                <w:t>0.004</w:t>
              </w:r>
            </w:ins>
          </w:p>
        </w:tc>
        <w:tc>
          <w:tcPr>
            <w:tcW w:w="1080" w:type="dxa"/>
            <w:vAlign w:val="bottom"/>
          </w:tcPr>
          <w:p w14:paraId="5228B13D" w14:textId="77777777" w:rsidR="00D25679" w:rsidRPr="001B31AD" w:rsidRDefault="00D25679" w:rsidP="00413FB7">
            <w:pPr>
              <w:rPr>
                <w:ins w:id="361" w:author="Katherine Pittenger Adams" w:date="2024-12-12T18:27:00Z"/>
              </w:rPr>
            </w:pPr>
            <w:ins w:id="362" w:author="Katherine Pittenger Adams" w:date="2024-12-12T18:27:00Z">
              <w:r w:rsidRPr="001B31AD">
                <w:rPr>
                  <w:rFonts w:ascii="Calibri" w:hAnsi="Calibri" w:cs="Calibri"/>
                  <w:color w:val="000000"/>
                </w:rPr>
                <w:t>mg/g</w:t>
              </w:r>
            </w:ins>
          </w:p>
        </w:tc>
        <w:tc>
          <w:tcPr>
            <w:tcW w:w="4050" w:type="dxa"/>
            <w:vAlign w:val="bottom"/>
          </w:tcPr>
          <w:p w14:paraId="7E245D81" w14:textId="05279615" w:rsidR="00D25679" w:rsidRPr="001B31AD" w:rsidRDefault="00D25679" w:rsidP="00413FB7">
            <w:pPr>
              <w:rPr>
                <w:ins w:id="363" w:author="Katherine Pittenger Adams" w:date="2024-12-12T18:27:00Z"/>
              </w:rPr>
            </w:pPr>
            <w:ins w:id="364" w:author="Katherine Pittenger Adams" w:date="2024-12-12T18:27:00Z">
              <w:r w:rsidRPr="001B31AD">
                <w:rPr>
                  <w:rFonts w:ascii="Calibri" w:hAnsi="Calibri" w:cs="Calibri"/>
                  <w:color w:val="000000"/>
                </w:rPr>
                <w:t>Calculation based on</w:t>
              </w:r>
            </w:ins>
            <w:ins w:id="365" w:author="Katherine Pittenger Adams" w:date="2024-12-12T18:41:00Z">
              <w:r w:rsidR="001B31AD" w:rsidRPr="001B31AD">
                <w:rPr>
                  <w:rFonts w:ascii="Calibri" w:hAnsi="Calibri" w:cs="Calibri"/>
                  <w:color w:val="000000"/>
                </w:rPr>
                <w:t xml:space="preserve"> </w:t>
              </w:r>
              <w:r w:rsidR="001B31AD" w:rsidRPr="001B31AD">
                <w:rPr>
                  <w:rFonts w:ascii="Calibri" w:hAnsi="Calibri" w:cs="Calibri"/>
                  <w:color w:val="000000"/>
                </w:rPr>
                <w:fldChar w:fldCharType="begin"/>
              </w:r>
              <w:r w:rsidR="001B31AD" w:rsidRPr="001B31AD">
                <w:rPr>
                  <w:rFonts w:ascii="Calibri" w:hAnsi="Calibri" w:cs="Calibri"/>
                  <w:color w:val="000000"/>
                </w:rPr>
                <w:instrText xml:space="preserve"> ADDIN EN.CITE &lt;EndNote&gt;&lt;Cite AuthorYear="1"&gt;&lt;Author&gt;Joy&lt;/Author&gt;&lt;Year&gt;2015&lt;/Year&gt;&lt;RecNum&gt;1122&lt;/RecNum&gt;&lt;DisplayText&gt;Joy et al. (2015)&lt;/DisplayText&gt;&lt;record&gt;&lt;rec-number&gt;1122&lt;/rec-number&gt;&lt;foreign-keys&gt;&lt;key app="EN" db-id="rwtwzsp5h5w5zjerv9lpadeye5rztxxtdzez" timestamp="1734053592"&gt;1122&lt;/key&gt;&lt;/foreign-keys&gt;&lt;ref-type name="Journal Article"&gt;17&lt;/ref-type&gt;&lt;contributors&gt;&lt;authors&gt;&lt;author&gt;Joy, Edward J. M.&lt;/author&gt;&lt;author&gt;Stein, Alexander J.&lt;/author&gt;&lt;author&gt;Young, Scott D.&lt;/author&gt;&lt;author&gt;Ander, E. Louise&lt;/author&gt;&lt;author&gt;Watts, Michael J.&lt;/author&gt;&lt;author&gt;Broadley, Martin R.&lt;/author&gt;&lt;/authors&gt;&lt;/contributors&gt;&lt;titles&gt;&lt;title&gt;Zinc-enriched fertilisers as a potential public health intervention in Africa&lt;/title&gt;&lt;secondary-title&gt;Plant and Soil&lt;/secondary-title&gt;&lt;/titles&gt;&lt;periodical&gt;&lt;full-title&gt;Plant and Soil&lt;/full-title&gt;&lt;/periodical&gt;&lt;pages&gt;1-24&lt;/pages&gt;&lt;volume&gt;389&lt;/volume&gt;&lt;number&gt;1&lt;/number&gt;&lt;dates&gt;&lt;year&gt;2015&lt;/year&gt;&lt;pub-dates&gt;&lt;date&gt;2015/04/01&lt;/date&gt;&lt;/pub-dates&gt;&lt;/dates&gt;&lt;isbn&gt;1573-5036&lt;/isbn&gt;&lt;urls&gt;&lt;related-urls&gt;&lt;url&gt;https://doi.org/10.1007/s11104-015-2430-8&lt;/url&gt;&lt;/related-urls&gt;&lt;/urls&gt;&lt;electronic-resource-num&gt;10.1007/s11104-015-2430-8&lt;/electronic-resource-num&gt;&lt;/record&gt;&lt;/Cite&gt;&lt;/EndNote&gt;</w:instrText>
              </w:r>
              <w:r w:rsidR="001B31AD" w:rsidRPr="001B31AD">
                <w:rPr>
                  <w:rFonts w:ascii="Calibri" w:hAnsi="Calibri" w:cs="Calibri"/>
                  <w:color w:val="000000"/>
                </w:rPr>
                <w:fldChar w:fldCharType="separate"/>
              </w:r>
              <w:r w:rsidR="001B31AD" w:rsidRPr="001B31AD">
                <w:rPr>
                  <w:rFonts w:ascii="Calibri" w:hAnsi="Calibri" w:cs="Calibri"/>
                  <w:noProof/>
                  <w:color w:val="000000"/>
                </w:rPr>
                <w:t>Joy et al. (2015)</w:t>
              </w:r>
              <w:r w:rsidR="001B31AD" w:rsidRPr="001B31AD">
                <w:rPr>
                  <w:rFonts w:ascii="Calibri" w:hAnsi="Calibri" w:cs="Calibri"/>
                  <w:color w:val="000000"/>
                </w:rPr>
                <w:fldChar w:fldCharType="end"/>
              </w:r>
            </w:ins>
          </w:p>
        </w:tc>
      </w:tr>
      <w:tr w:rsidR="00D25679" w:rsidRPr="001B31AD" w14:paraId="1A956F52" w14:textId="77777777" w:rsidTr="00413FB7">
        <w:trPr>
          <w:ins w:id="366" w:author="Katherine Pittenger Adams" w:date="2024-12-12T18:27:00Z"/>
        </w:trPr>
        <w:tc>
          <w:tcPr>
            <w:tcW w:w="1705" w:type="dxa"/>
            <w:vAlign w:val="bottom"/>
          </w:tcPr>
          <w:p w14:paraId="06A29AF2" w14:textId="77777777" w:rsidR="00D25679" w:rsidRPr="001B31AD" w:rsidRDefault="00D25679" w:rsidP="00413FB7">
            <w:pPr>
              <w:rPr>
                <w:ins w:id="367" w:author="Katherine Pittenger Adams" w:date="2024-12-12T18:27:00Z"/>
              </w:rPr>
            </w:pPr>
            <w:ins w:id="368" w:author="Katherine Pittenger Adams" w:date="2024-12-12T18:27:00Z">
              <w:r w:rsidRPr="001B31AD">
                <w:rPr>
                  <w:rFonts w:ascii="Calibri" w:hAnsi="Calibri" w:cs="Calibri"/>
                  <w:color w:val="000000"/>
                </w:rPr>
                <w:t>zinc</w:t>
              </w:r>
            </w:ins>
          </w:p>
        </w:tc>
        <w:tc>
          <w:tcPr>
            <w:tcW w:w="1620" w:type="dxa"/>
            <w:vAlign w:val="bottom"/>
          </w:tcPr>
          <w:p w14:paraId="271EF48E" w14:textId="77777777" w:rsidR="00D25679" w:rsidRPr="001B31AD" w:rsidRDefault="00D25679" w:rsidP="00413FB7">
            <w:pPr>
              <w:rPr>
                <w:ins w:id="369" w:author="Katherine Pittenger Adams" w:date="2024-12-12T18:27:00Z"/>
              </w:rPr>
            </w:pPr>
            <w:ins w:id="370" w:author="Katherine Pittenger Adams" w:date="2024-12-12T18:27:00Z">
              <w:r w:rsidRPr="001B31AD">
                <w:rPr>
                  <w:rFonts w:ascii="Calibri" w:hAnsi="Calibri" w:cs="Calibri"/>
                  <w:color w:val="000000"/>
                </w:rPr>
                <w:t>rice</w:t>
              </w:r>
            </w:ins>
          </w:p>
        </w:tc>
        <w:tc>
          <w:tcPr>
            <w:tcW w:w="2970" w:type="dxa"/>
            <w:vAlign w:val="bottom"/>
          </w:tcPr>
          <w:p w14:paraId="6998BFBA" w14:textId="77777777" w:rsidR="00D25679" w:rsidRPr="001B31AD" w:rsidRDefault="00D25679" w:rsidP="00413FB7">
            <w:pPr>
              <w:rPr>
                <w:ins w:id="371" w:author="Katherine Pittenger Adams" w:date="2024-12-12T18:27:00Z"/>
              </w:rPr>
            </w:pPr>
            <w:ins w:id="372" w:author="Katherine Pittenger Adams" w:date="2024-12-12T18:27:00Z">
              <w:r w:rsidRPr="001B31AD">
                <w:rPr>
                  <w:rFonts w:ascii="Calibri" w:hAnsi="Calibri" w:cs="Calibri"/>
                  <w:color w:val="000000"/>
                </w:rPr>
                <w:t>0.004</w:t>
              </w:r>
            </w:ins>
          </w:p>
        </w:tc>
        <w:tc>
          <w:tcPr>
            <w:tcW w:w="1080" w:type="dxa"/>
            <w:vAlign w:val="bottom"/>
          </w:tcPr>
          <w:p w14:paraId="2400421A" w14:textId="77777777" w:rsidR="00D25679" w:rsidRPr="001B31AD" w:rsidRDefault="00D25679" w:rsidP="00413FB7">
            <w:pPr>
              <w:rPr>
                <w:ins w:id="373" w:author="Katherine Pittenger Adams" w:date="2024-12-12T18:27:00Z"/>
              </w:rPr>
            </w:pPr>
            <w:ins w:id="374" w:author="Katherine Pittenger Adams" w:date="2024-12-12T18:27:00Z">
              <w:r w:rsidRPr="001B31AD">
                <w:rPr>
                  <w:rFonts w:ascii="Calibri" w:hAnsi="Calibri" w:cs="Calibri"/>
                  <w:color w:val="000000"/>
                </w:rPr>
                <w:t>mg/g</w:t>
              </w:r>
            </w:ins>
          </w:p>
        </w:tc>
        <w:tc>
          <w:tcPr>
            <w:tcW w:w="4050" w:type="dxa"/>
            <w:vAlign w:val="bottom"/>
          </w:tcPr>
          <w:p w14:paraId="38F498C4" w14:textId="77E18F3D" w:rsidR="00D25679" w:rsidRPr="001B31AD" w:rsidRDefault="00D25679" w:rsidP="00413FB7">
            <w:pPr>
              <w:rPr>
                <w:ins w:id="375" w:author="Katherine Pittenger Adams" w:date="2024-12-12T18:27:00Z"/>
              </w:rPr>
            </w:pPr>
            <w:ins w:id="376" w:author="Katherine Pittenger Adams" w:date="2024-12-12T18:27:00Z">
              <w:r w:rsidRPr="001B31AD">
                <w:rPr>
                  <w:rFonts w:ascii="Calibri" w:hAnsi="Calibri" w:cs="Calibri"/>
                  <w:color w:val="000000"/>
                </w:rPr>
                <w:t xml:space="preserve">Calculation based on </w:t>
              </w:r>
            </w:ins>
            <w:ins w:id="377" w:author="Katherine Pittenger Adams" w:date="2024-12-12T18:41:00Z">
              <w:r w:rsidR="001B31AD" w:rsidRPr="001B31AD">
                <w:rPr>
                  <w:rFonts w:ascii="Calibri" w:hAnsi="Calibri" w:cs="Calibri"/>
                  <w:color w:val="000000"/>
                </w:rPr>
                <w:fldChar w:fldCharType="begin"/>
              </w:r>
              <w:r w:rsidR="001B31AD" w:rsidRPr="001B31AD">
                <w:rPr>
                  <w:rFonts w:ascii="Calibri" w:hAnsi="Calibri" w:cs="Calibri"/>
                  <w:color w:val="000000"/>
                </w:rPr>
                <w:instrText xml:space="preserve"> ADDIN EN.CITE &lt;EndNote&gt;&lt;Cite AuthorYear="1"&gt;&lt;Author&gt;Joy&lt;/Author&gt;&lt;Year&gt;2015&lt;/Year&gt;&lt;RecNum&gt;1122&lt;/RecNum&gt;&lt;DisplayText&gt;Joy et al. (2015)&lt;/DisplayText&gt;&lt;record&gt;&lt;rec-number&gt;1122&lt;/rec-number&gt;&lt;foreign-keys&gt;&lt;key app="EN" db-id="rwtwzsp5h5w5zjerv9lpadeye5rztxxtdzez" timestamp="1734053592"&gt;1122&lt;/key&gt;&lt;/foreign-keys&gt;&lt;ref-type name="Journal Article"&gt;17&lt;/ref-type&gt;&lt;contributors&gt;&lt;authors&gt;&lt;author&gt;Joy, Edward J. M.&lt;/author&gt;&lt;author&gt;Stein, Alexander J.&lt;/author&gt;&lt;author&gt;Young, Scott D.&lt;/author&gt;&lt;author&gt;Ander, E. Louise&lt;/author&gt;&lt;author&gt;Watts, Michael J.&lt;/author&gt;&lt;author&gt;Broadley, Martin R.&lt;/author&gt;&lt;/authors&gt;&lt;/contributors&gt;&lt;titles&gt;&lt;title&gt;Zinc-enriched fertilisers as a potential public health intervention in Africa&lt;/title&gt;&lt;secondary-title&gt;Plant and Soil&lt;/secondary-title&gt;&lt;/titles&gt;&lt;periodical&gt;&lt;full-title&gt;Plant and Soil&lt;/full-title&gt;&lt;/periodical&gt;&lt;pages&gt;1-24&lt;/pages&gt;&lt;volume&gt;389&lt;/volume&gt;&lt;number&gt;1&lt;/number&gt;&lt;dates&gt;&lt;year&gt;2015&lt;/year&gt;&lt;pub-dates&gt;&lt;date&gt;2015/04/01&lt;/date&gt;&lt;/pub-dates&gt;&lt;/dates&gt;&lt;isbn&gt;1573-5036&lt;/isbn&gt;&lt;urls&gt;&lt;related-urls&gt;&lt;url&gt;https://doi.org/10.1007/s11104-015-2430-8&lt;/url&gt;&lt;/related-urls&gt;&lt;/urls&gt;&lt;electronic-resource-num&gt;10.1007/s11104-015-2430-8&lt;/electronic-resource-num&gt;&lt;/record&gt;&lt;/Cite&gt;&lt;/EndNote&gt;</w:instrText>
              </w:r>
              <w:r w:rsidR="001B31AD" w:rsidRPr="001B31AD">
                <w:rPr>
                  <w:rFonts w:ascii="Calibri" w:hAnsi="Calibri" w:cs="Calibri"/>
                  <w:color w:val="000000"/>
                </w:rPr>
                <w:fldChar w:fldCharType="separate"/>
              </w:r>
              <w:r w:rsidR="001B31AD" w:rsidRPr="001B31AD">
                <w:rPr>
                  <w:rFonts w:ascii="Calibri" w:hAnsi="Calibri" w:cs="Calibri"/>
                  <w:noProof/>
                  <w:color w:val="000000"/>
                </w:rPr>
                <w:t>Joy et al. (2015)</w:t>
              </w:r>
              <w:r w:rsidR="001B31AD" w:rsidRPr="001B31AD">
                <w:rPr>
                  <w:rFonts w:ascii="Calibri" w:hAnsi="Calibri" w:cs="Calibri"/>
                  <w:color w:val="000000"/>
                </w:rPr>
                <w:fldChar w:fldCharType="end"/>
              </w:r>
            </w:ins>
          </w:p>
        </w:tc>
      </w:tr>
      <w:tr w:rsidR="00D25679" w:rsidRPr="001B31AD" w14:paraId="26BC1EEB" w14:textId="77777777" w:rsidTr="00413FB7">
        <w:trPr>
          <w:ins w:id="378" w:author="Katherine Pittenger Adams" w:date="2024-12-12T18:27:00Z"/>
        </w:trPr>
        <w:tc>
          <w:tcPr>
            <w:tcW w:w="1705" w:type="dxa"/>
            <w:vAlign w:val="bottom"/>
          </w:tcPr>
          <w:p w14:paraId="71DC67A4" w14:textId="77777777" w:rsidR="00D25679" w:rsidRPr="001B31AD" w:rsidRDefault="00D25679" w:rsidP="00413FB7">
            <w:pPr>
              <w:rPr>
                <w:ins w:id="379" w:author="Katherine Pittenger Adams" w:date="2024-12-12T18:27:00Z"/>
              </w:rPr>
            </w:pPr>
            <w:ins w:id="380" w:author="Katherine Pittenger Adams" w:date="2024-12-12T18:27:00Z">
              <w:r w:rsidRPr="001B31AD">
                <w:rPr>
                  <w:rFonts w:ascii="Calibri" w:hAnsi="Calibri" w:cs="Calibri"/>
                  <w:color w:val="000000"/>
                </w:rPr>
                <w:t>zinc</w:t>
              </w:r>
            </w:ins>
          </w:p>
        </w:tc>
        <w:tc>
          <w:tcPr>
            <w:tcW w:w="1620" w:type="dxa"/>
            <w:vAlign w:val="bottom"/>
          </w:tcPr>
          <w:p w14:paraId="2F80EA07" w14:textId="77777777" w:rsidR="00D25679" w:rsidRPr="001B31AD" w:rsidRDefault="00D25679" w:rsidP="00413FB7">
            <w:pPr>
              <w:rPr>
                <w:ins w:id="381" w:author="Katherine Pittenger Adams" w:date="2024-12-12T18:27:00Z"/>
              </w:rPr>
            </w:pPr>
            <w:ins w:id="382" w:author="Katherine Pittenger Adams" w:date="2024-12-12T18:27:00Z">
              <w:r w:rsidRPr="001B31AD">
                <w:rPr>
                  <w:rFonts w:ascii="Calibri" w:hAnsi="Calibri" w:cs="Calibri"/>
                  <w:color w:val="000000"/>
                </w:rPr>
                <w:t>wheat</w:t>
              </w:r>
            </w:ins>
          </w:p>
        </w:tc>
        <w:tc>
          <w:tcPr>
            <w:tcW w:w="2970" w:type="dxa"/>
            <w:vAlign w:val="bottom"/>
          </w:tcPr>
          <w:p w14:paraId="7F9ED44C" w14:textId="77777777" w:rsidR="00D25679" w:rsidRPr="001B31AD" w:rsidRDefault="00D25679" w:rsidP="00413FB7">
            <w:pPr>
              <w:rPr>
                <w:ins w:id="383" w:author="Katherine Pittenger Adams" w:date="2024-12-12T18:27:00Z"/>
              </w:rPr>
            </w:pPr>
            <w:ins w:id="384" w:author="Katherine Pittenger Adams" w:date="2024-12-12T18:27:00Z">
              <w:r w:rsidRPr="001B31AD">
                <w:rPr>
                  <w:rFonts w:ascii="Calibri" w:hAnsi="Calibri" w:cs="Calibri"/>
                  <w:color w:val="000000"/>
                </w:rPr>
                <w:t>0.012</w:t>
              </w:r>
            </w:ins>
          </w:p>
        </w:tc>
        <w:tc>
          <w:tcPr>
            <w:tcW w:w="1080" w:type="dxa"/>
            <w:vAlign w:val="bottom"/>
          </w:tcPr>
          <w:p w14:paraId="0B436BF0" w14:textId="77777777" w:rsidR="00D25679" w:rsidRPr="001B31AD" w:rsidRDefault="00D25679" w:rsidP="00413FB7">
            <w:pPr>
              <w:rPr>
                <w:ins w:id="385" w:author="Katherine Pittenger Adams" w:date="2024-12-12T18:27:00Z"/>
              </w:rPr>
            </w:pPr>
            <w:ins w:id="386" w:author="Katherine Pittenger Adams" w:date="2024-12-12T18:27:00Z">
              <w:r w:rsidRPr="001B31AD">
                <w:rPr>
                  <w:rFonts w:ascii="Calibri" w:hAnsi="Calibri" w:cs="Calibri"/>
                  <w:color w:val="000000"/>
                </w:rPr>
                <w:t>mg/g</w:t>
              </w:r>
            </w:ins>
          </w:p>
        </w:tc>
        <w:tc>
          <w:tcPr>
            <w:tcW w:w="4050" w:type="dxa"/>
            <w:vAlign w:val="bottom"/>
          </w:tcPr>
          <w:p w14:paraId="34908146" w14:textId="0317B621" w:rsidR="00D25679" w:rsidRPr="001B31AD" w:rsidRDefault="001B31AD" w:rsidP="00413FB7">
            <w:pPr>
              <w:rPr>
                <w:ins w:id="387" w:author="Katherine Pittenger Adams" w:date="2024-12-12T18:27:00Z"/>
              </w:rPr>
            </w:pPr>
            <w:r w:rsidRPr="001B31AD">
              <w:fldChar w:fldCharType="begin"/>
            </w:r>
            <w:r w:rsidRPr="001B31AD">
              <w:instrText xml:space="preserve"> ADDIN EN.CITE &lt;EndNote&gt;&lt;Cite AuthorYear="1"&gt;&lt;Author&gt;Zia&lt;/Author&gt;&lt;Year&gt;2020&lt;/Year&gt;&lt;RecNum&gt;1123&lt;/RecNum&gt;&lt;DisplayText&gt;Zia, Ahmed, Bailey et al. (2020)&lt;/DisplayText&gt;&lt;record&gt;&lt;rec-number&gt;1123&lt;/rec-number&gt;&lt;foreign-keys&gt;&lt;key app="EN" db-id="rwtwzsp5h5w5zjerv9lpadeye5rztxxtdzez" timestamp="1734053636"&gt;1123&lt;/key&gt;&lt;/foreign-keys&gt;&lt;ref-type name="Journal Article"&gt;17&lt;/ref-type&gt;&lt;contributors&gt;&lt;authors&gt;&lt;author&gt;Zia,Munir H.&lt;/author&gt;&lt;author&gt;Ahmed,Iftikhar&lt;/author&gt;&lt;author&gt;Bailey,Elizabeth H.&lt;/author&gt;&lt;author&gt;Lark,R. Murray&lt;/author&gt;&lt;author&gt;Young,Scott D.&lt;/author&gt;&lt;author&gt;Lowe,Nicola M.&lt;/author&gt;&lt;author&gt;Joy,Edward J. M.&lt;/author&gt;&lt;author&gt;Wilson,Lolita&lt;/author&gt;&lt;author&gt;Zaman,Mukhtiar&lt;/author&gt;&lt;author&gt;Broadley,Martin R.&lt;/author&gt;&lt;/authors&gt;&lt;/contributors&gt;&lt;titles&gt;&lt;title&gt;Site-Specific Factors Influence the Field Performance of a Zn-Biofortified Wheat Variety&lt;/title&gt;&lt;secondary-title&gt;Frontiers in Sustainable Food Systems&lt;/secondary-title&gt;&lt;short-title&gt;Field performance of Zn-biofortified wheat&lt;/short-title&gt;&lt;/titles&gt;&lt;periodical&gt;&lt;full-title&gt;Frontiers in Sustainable Food Systems&lt;/full-title&gt;&lt;/periodical&gt;&lt;volume&gt;4&lt;/volume&gt;&lt;keywords&gt;&lt;keyword&gt;biofortification,Calcium,Cadmium,environment,Genotype,GxExM,Iron,Management,Selenium,Zinc&lt;/keyword&gt;&lt;/keywords&gt;&lt;dates&gt;&lt;year&gt;2020&lt;/year&gt;&lt;pub-dates&gt;&lt;date&gt;2020-September-17&lt;/date&gt;&lt;/pub-dates&gt;&lt;/dates&gt;&lt;isbn&gt;2571-581X&lt;/isbn&gt;&lt;work-type&gt;Original Research&lt;/work-type&gt;&lt;urls&gt;&lt;related-urls&gt;&lt;url&gt;https://www.frontiersin.org/journals/sustainable-food-systems/articles/10.3389/fsufs.2020.00135&lt;/url&gt;&lt;/related-urls&gt;&lt;/urls&gt;&lt;electronic-resource-num&gt;10.3389/fsufs.2020.00135&lt;/electronic-resource-num&gt;&lt;language&gt;English&lt;/language&gt;&lt;/record&gt;&lt;/Cite&gt;&lt;/EndNote&gt;</w:instrText>
            </w:r>
            <w:r w:rsidRPr="001B31AD">
              <w:fldChar w:fldCharType="separate"/>
            </w:r>
            <w:r w:rsidRPr="001B31AD">
              <w:rPr>
                <w:noProof/>
              </w:rPr>
              <w:t>Zia, Ahmed, Bailey et al. (2020)</w:t>
            </w:r>
            <w:r w:rsidRPr="001B31AD">
              <w:fldChar w:fldCharType="end"/>
            </w:r>
          </w:p>
        </w:tc>
      </w:tr>
      <w:tr w:rsidR="00D25679" w:rsidRPr="001B31AD" w14:paraId="7C6B46F6" w14:textId="77777777" w:rsidTr="00413FB7">
        <w:trPr>
          <w:ins w:id="388" w:author="Katherine Pittenger Adams" w:date="2024-12-12T18:27:00Z"/>
        </w:trPr>
        <w:tc>
          <w:tcPr>
            <w:tcW w:w="1705" w:type="dxa"/>
            <w:vAlign w:val="bottom"/>
          </w:tcPr>
          <w:p w14:paraId="19FAD199" w14:textId="77777777" w:rsidR="00D25679" w:rsidRPr="001B31AD" w:rsidRDefault="00D25679" w:rsidP="00413FB7">
            <w:pPr>
              <w:rPr>
                <w:ins w:id="389" w:author="Katherine Pittenger Adams" w:date="2024-12-12T18:27:00Z"/>
              </w:rPr>
            </w:pPr>
            <w:ins w:id="390" w:author="Katherine Pittenger Adams" w:date="2024-12-12T18:27:00Z">
              <w:r w:rsidRPr="001B31AD">
                <w:rPr>
                  <w:rFonts w:ascii="Calibri" w:hAnsi="Calibri" w:cs="Calibri"/>
                  <w:color w:val="000000"/>
                </w:rPr>
                <w:t>selenium</w:t>
              </w:r>
            </w:ins>
          </w:p>
        </w:tc>
        <w:tc>
          <w:tcPr>
            <w:tcW w:w="1620" w:type="dxa"/>
            <w:vAlign w:val="bottom"/>
          </w:tcPr>
          <w:p w14:paraId="4647A536" w14:textId="77777777" w:rsidR="00D25679" w:rsidRPr="001B31AD" w:rsidRDefault="00D25679" w:rsidP="00413FB7">
            <w:pPr>
              <w:rPr>
                <w:ins w:id="391" w:author="Katherine Pittenger Adams" w:date="2024-12-12T18:27:00Z"/>
              </w:rPr>
            </w:pPr>
            <w:ins w:id="392" w:author="Katherine Pittenger Adams" w:date="2024-12-12T18:27:00Z">
              <w:r w:rsidRPr="001B31AD">
                <w:rPr>
                  <w:rFonts w:ascii="Calibri" w:hAnsi="Calibri" w:cs="Calibri"/>
                  <w:color w:val="000000"/>
                </w:rPr>
                <w:t>groundnut</w:t>
              </w:r>
            </w:ins>
          </w:p>
        </w:tc>
        <w:tc>
          <w:tcPr>
            <w:tcW w:w="2970" w:type="dxa"/>
            <w:vAlign w:val="bottom"/>
          </w:tcPr>
          <w:p w14:paraId="4599DF29" w14:textId="77777777" w:rsidR="00D25679" w:rsidRPr="001B31AD" w:rsidRDefault="00D25679" w:rsidP="00413FB7">
            <w:pPr>
              <w:rPr>
                <w:ins w:id="393" w:author="Katherine Pittenger Adams" w:date="2024-12-12T18:27:00Z"/>
              </w:rPr>
            </w:pPr>
            <w:ins w:id="394" w:author="Katherine Pittenger Adams" w:date="2024-12-12T18:27:00Z">
              <w:r w:rsidRPr="001B31AD">
                <w:rPr>
                  <w:rFonts w:ascii="Calibri" w:hAnsi="Calibri" w:cs="Calibri"/>
                  <w:color w:val="000000"/>
                </w:rPr>
                <w:t>0.371</w:t>
              </w:r>
            </w:ins>
          </w:p>
        </w:tc>
        <w:tc>
          <w:tcPr>
            <w:tcW w:w="1080" w:type="dxa"/>
            <w:vAlign w:val="bottom"/>
          </w:tcPr>
          <w:p w14:paraId="3B12F9DE" w14:textId="77777777" w:rsidR="00D25679" w:rsidRPr="001B31AD" w:rsidRDefault="00D25679" w:rsidP="00413FB7">
            <w:pPr>
              <w:rPr>
                <w:ins w:id="395" w:author="Katherine Pittenger Adams" w:date="2024-12-12T18:27:00Z"/>
              </w:rPr>
            </w:pPr>
            <w:ins w:id="396" w:author="Katherine Pittenger Adams" w:date="2024-12-12T18:27:00Z">
              <w:r w:rsidRPr="001B31AD">
                <w:rPr>
                  <w:rFonts w:ascii="Calibri" w:hAnsi="Calibri" w:cs="Calibri"/>
                  <w:color w:val="000000"/>
                </w:rPr>
                <w:t>mcg/g</w:t>
              </w:r>
            </w:ins>
          </w:p>
        </w:tc>
        <w:tc>
          <w:tcPr>
            <w:tcW w:w="4050" w:type="dxa"/>
            <w:vAlign w:val="bottom"/>
          </w:tcPr>
          <w:p w14:paraId="6208888C" w14:textId="5DDF2891" w:rsidR="00D25679" w:rsidRPr="001B31AD" w:rsidRDefault="001B31AD" w:rsidP="00413FB7">
            <w:pPr>
              <w:rPr>
                <w:ins w:id="397" w:author="Katherine Pittenger Adams" w:date="2024-12-12T18:27:00Z"/>
              </w:rPr>
            </w:pPr>
            <w:r w:rsidRPr="001B31AD">
              <w:fldChar w:fldCharType="begin"/>
            </w:r>
            <w:r w:rsidRPr="001B31AD">
              <w:instrText xml:space="preserve"> ADDIN EN.CITE &lt;EndNote&gt;&lt;Cite AuthorYear="1"&gt;&lt;Author&gt;Chilimba&lt;/Author&gt;&lt;Year&gt;2014&lt;/Year&gt;&lt;RecNum&gt;1124&lt;/RecNum&gt;&lt;DisplayText&gt;Chilimba, Young. &amp;amp; Joy (2014)&lt;/DisplayText&gt;&lt;record&gt;&lt;rec-number&gt;1124&lt;/rec-number&gt;&lt;foreign-keys&gt;&lt;key app="EN" db-id="rwtwzsp5h5w5zjerv9lpadeye5rztxxtdzez" timestamp="1734053874"&gt;1124&lt;/key&gt;&lt;/foreign-keys&gt;&lt;ref-type name="Journal Article"&gt;17&lt;/ref-type&gt;&lt;contributors&gt;&lt;authors&gt;&lt;author&gt;Allan D. C. Chilimba&lt;/author&gt;&lt;author&gt;Scott D. Young.&lt;/author&gt;&lt;author&gt;Edward J. M. Joy&lt;/author&gt;&lt;/authors&gt;&lt;/contributors&gt;&lt;titles&gt;&lt;title&gt;Agronomic biofortification of maize, soybean and groundnut with selenium in intercropping and sole cropping systems&lt;/title&gt;&lt;secondary-title&gt;African Journa of Agricultural Research&lt;/secondary-title&gt;&lt;/titles&gt;&lt;periodical&gt;&lt;full-title&gt;African Journa of Agricultural Research&lt;/full-title&gt;&lt;/periodical&gt;&lt;pages&gt;3620-3626&lt;/pages&gt;&lt;volume&gt;9&lt;/volume&gt;&lt;number&gt;50&lt;/number&gt;&lt;dates&gt;&lt;year&gt;2014&lt;/year&gt;&lt;/dates&gt;&lt;urls&gt;&lt;related-urls&gt;&lt;url&gt;https://doi.org/10.5897/AJAR2014.8978&lt;/url&gt;&lt;/related-urls&gt;&lt;/urls&gt;&lt;/record&gt;&lt;/Cite&gt;&lt;/EndNote&gt;</w:instrText>
            </w:r>
            <w:r w:rsidRPr="001B31AD">
              <w:fldChar w:fldCharType="separate"/>
            </w:r>
            <w:r w:rsidRPr="001B31AD">
              <w:rPr>
                <w:noProof/>
              </w:rPr>
              <w:t>Chilimba, Young. &amp; Joy (2014)</w:t>
            </w:r>
            <w:r w:rsidRPr="001B31AD">
              <w:fldChar w:fldCharType="end"/>
            </w:r>
          </w:p>
        </w:tc>
      </w:tr>
      <w:tr w:rsidR="00D25679" w:rsidRPr="001B31AD" w14:paraId="61E4E609" w14:textId="77777777" w:rsidTr="00413FB7">
        <w:trPr>
          <w:ins w:id="398" w:author="Katherine Pittenger Adams" w:date="2024-12-12T18:27:00Z"/>
        </w:trPr>
        <w:tc>
          <w:tcPr>
            <w:tcW w:w="1705" w:type="dxa"/>
            <w:vAlign w:val="bottom"/>
          </w:tcPr>
          <w:p w14:paraId="3A8E3EFB" w14:textId="77777777" w:rsidR="00D25679" w:rsidRPr="001B31AD" w:rsidRDefault="00D25679" w:rsidP="00413FB7">
            <w:pPr>
              <w:rPr>
                <w:ins w:id="399" w:author="Katherine Pittenger Adams" w:date="2024-12-12T18:27:00Z"/>
              </w:rPr>
            </w:pPr>
            <w:ins w:id="400" w:author="Katherine Pittenger Adams" w:date="2024-12-12T18:27:00Z">
              <w:r w:rsidRPr="001B31AD">
                <w:rPr>
                  <w:rFonts w:ascii="Calibri" w:hAnsi="Calibri" w:cs="Calibri"/>
                  <w:color w:val="000000"/>
                </w:rPr>
                <w:t>selenium</w:t>
              </w:r>
            </w:ins>
          </w:p>
        </w:tc>
        <w:tc>
          <w:tcPr>
            <w:tcW w:w="1620" w:type="dxa"/>
            <w:vAlign w:val="bottom"/>
          </w:tcPr>
          <w:p w14:paraId="7E130782" w14:textId="77777777" w:rsidR="00D25679" w:rsidRPr="001B31AD" w:rsidRDefault="00D25679" w:rsidP="00413FB7">
            <w:pPr>
              <w:rPr>
                <w:ins w:id="401" w:author="Katherine Pittenger Adams" w:date="2024-12-12T18:27:00Z"/>
              </w:rPr>
            </w:pPr>
            <w:ins w:id="402" w:author="Katherine Pittenger Adams" w:date="2024-12-12T18:27:00Z">
              <w:r w:rsidRPr="001B31AD">
                <w:rPr>
                  <w:rFonts w:ascii="Calibri" w:hAnsi="Calibri" w:cs="Calibri"/>
                  <w:color w:val="000000"/>
                </w:rPr>
                <w:t>maize</w:t>
              </w:r>
            </w:ins>
          </w:p>
        </w:tc>
        <w:tc>
          <w:tcPr>
            <w:tcW w:w="2970" w:type="dxa"/>
            <w:vAlign w:val="bottom"/>
          </w:tcPr>
          <w:p w14:paraId="3B140EBF" w14:textId="77777777" w:rsidR="00D25679" w:rsidRPr="001B31AD" w:rsidRDefault="00D25679" w:rsidP="00413FB7">
            <w:pPr>
              <w:rPr>
                <w:ins w:id="403" w:author="Katherine Pittenger Adams" w:date="2024-12-12T18:27:00Z"/>
              </w:rPr>
            </w:pPr>
            <w:ins w:id="404" w:author="Katherine Pittenger Adams" w:date="2024-12-12T18:27:00Z">
              <w:r w:rsidRPr="001B31AD">
                <w:rPr>
                  <w:rFonts w:ascii="Calibri" w:hAnsi="Calibri" w:cs="Calibri"/>
                  <w:color w:val="000000"/>
                </w:rPr>
                <w:t>0.100</w:t>
              </w:r>
            </w:ins>
          </w:p>
        </w:tc>
        <w:tc>
          <w:tcPr>
            <w:tcW w:w="1080" w:type="dxa"/>
            <w:vAlign w:val="bottom"/>
          </w:tcPr>
          <w:p w14:paraId="0B868D6E" w14:textId="77777777" w:rsidR="00D25679" w:rsidRPr="001B31AD" w:rsidRDefault="00D25679" w:rsidP="00413FB7">
            <w:pPr>
              <w:rPr>
                <w:ins w:id="405" w:author="Katherine Pittenger Adams" w:date="2024-12-12T18:27:00Z"/>
              </w:rPr>
            </w:pPr>
            <w:ins w:id="406" w:author="Katherine Pittenger Adams" w:date="2024-12-12T18:27:00Z">
              <w:r w:rsidRPr="001B31AD">
                <w:rPr>
                  <w:rFonts w:ascii="Calibri" w:hAnsi="Calibri" w:cs="Calibri"/>
                  <w:color w:val="000000"/>
                </w:rPr>
                <w:t>mcg/g</w:t>
              </w:r>
            </w:ins>
          </w:p>
        </w:tc>
        <w:tc>
          <w:tcPr>
            <w:tcW w:w="4050" w:type="dxa"/>
            <w:vAlign w:val="bottom"/>
          </w:tcPr>
          <w:p w14:paraId="43EC78D9" w14:textId="0F4D3FE1" w:rsidR="00D25679" w:rsidRPr="001B31AD" w:rsidRDefault="001B31AD" w:rsidP="00413FB7">
            <w:pPr>
              <w:rPr>
                <w:ins w:id="407" w:author="Katherine Pittenger Adams" w:date="2024-12-12T18:27:00Z"/>
              </w:rPr>
            </w:pPr>
            <w:ins w:id="408" w:author="Katherine Pittenger Adams" w:date="2024-12-12T18:42:00Z">
              <w:r w:rsidRPr="001B31AD">
                <w:fldChar w:fldCharType="begin"/>
              </w:r>
            </w:ins>
            <w:r w:rsidR="001F3F95">
              <w:instrText xml:space="preserve"> ADDIN EN.CITE &lt;EndNote&gt;&lt;Cite AuthorYear="1"&gt;&lt;Author&gt;Chilimba&lt;/Author&gt;&lt;Year&gt;2014&lt;/Year&gt;&lt;RecNum&gt;1124&lt;/RecNum&gt;&lt;DisplayText&gt;Chilimba et al. (2014)&lt;/DisplayText&gt;&lt;record&gt;&lt;rec-number&gt;1124&lt;/rec-number&gt;&lt;foreign-keys&gt;&lt;key app="EN" db-id="rwtwzsp5h5w5zjerv9lpadeye5rztxxtdzez" timestamp="1734053874"&gt;1124&lt;/key&gt;&lt;/foreign-keys&gt;&lt;ref-type name="Journal Article"&gt;17&lt;/ref-type&gt;&lt;contributors&gt;&lt;authors&gt;&lt;author&gt;Allan D. C. Chilimba&lt;/author&gt;&lt;author&gt;Scott D. Young.&lt;/author&gt;&lt;author&gt;Edward J. M. Joy&lt;/author&gt;&lt;/authors&gt;&lt;/contributors&gt;&lt;titles&gt;&lt;title&gt;Agronomic biofortification of maize, soybean and groundnut with selenium in intercropping and sole cropping systems&lt;/title&gt;&lt;secondary-title&gt;African Journa of Agricultural Research&lt;/secondary-title&gt;&lt;/titles&gt;&lt;periodical&gt;&lt;full-title&gt;African Journa of Agricultural Research&lt;/full-title&gt;&lt;/periodical&gt;&lt;pages&gt;3620-3626&lt;/pages&gt;&lt;volume&gt;9&lt;/volume&gt;&lt;number&gt;50&lt;/number&gt;&lt;dates&gt;&lt;year&gt;2014&lt;/year&gt;&lt;/dates&gt;&lt;urls&gt;&lt;related-urls&gt;&lt;url&gt;https://doi.org/10.5897/AJAR2014.8978&lt;/url&gt;&lt;/related-urls&gt;&lt;/urls&gt;&lt;/record&gt;&lt;/Cite&gt;&lt;/EndNote&gt;</w:instrText>
            </w:r>
            <w:ins w:id="409" w:author="Katherine Pittenger Adams" w:date="2024-12-12T18:42:00Z">
              <w:r w:rsidRPr="001B31AD">
                <w:fldChar w:fldCharType="separate"/>
              </w:r>
            </w:ins>
            <w:r w:rsidR="001F3F95">
              <w:rPr>
                <w:noProof/>
              </w:rPr>
              <w:t>Chilimba et al. (2014)</w:t>
            </w:r>
            <w:ins w:id="410" w:author="Katherine Pittenger Adams" w:date="2024-12-12T18:42:00Z">
              <w:r w:rsidRPr="001B31AD">
                <w:fldChar w:fldCharType="end"/>
              </w:r>
            </w:ins>
          </w:p>
        </w:tc>
      </w:tr>
      <w:tr w:rsidR="00D25679" w:rsidRPr="001B31AD" w14:paraId="426AB50D" w14:textId="77777777" w:rsidTr="00413FB7">
        <w:trPr>
          <w:ins w:id="411" w:author="Katherine Pittenger Adams" w:date="2024-12-12T18:27:00Z"/>
        </w:trPr>
        <w:tc>
          <w:tcPr>
            <w:tcW w:w="1705" w:type="dxa"/>
            <w:vAlign w:val="bottom"/>
          </w:tcPr>
          <w:p w14:paraId="2559D2DE" w14:textId="77777777" w:rsidR="00D25679" w:rsidRPr="001B31AD" w:rsidRDefault="00D25679" w:rsidP="00413FB7">
            <w:pPr>
              <w:rPr>
                <w:ins w:id="412" w:author="Katherine Pittenger Adams" w:date="2024-12-12T18:27:00Z"/>
              </w:rPr>
            </w:pPr>
            <w:ins w:id="413" w:author="Katherine Pittenger Adams" w:date="2024-12-12T18:27:00Z">
              <w:r w:rsidRPr="001B31AD">
                <w:rPr>
                  <w:rFonts w:ascii="Calibri" w:hAnsi="Calibri" w:cs="Calibri"/>
                  <w:color w:val="000000"/>
                </w:rPr>
                <w:t>selenium</w:t>
              </w:r>
            </w:ins>
          </w:p>
        </w:tc>
        <w:tc>
          <w:tcPr>
            <w:tcW w:w="1620" w:type="dxa"/>
            <w:vAlign w:val="bottom"/>
          </w:tcPr>
          <w:p w14:paraId="01FB6233" w14:textId="77777777" w:rsidR="00D25679" w:rsidRPr="001B31AD" w:rsidRDefault="00D25679" w:rsidP="00413FB7">
            <w:pPr>
              <w:rPr>
                <w:ins w:id="414" w:author="Katherine Pittenger Adams" w:date="2024-12-12T18:27:00Z"/>
              </w:rPr>
            </w:pPr>
            <w:ins w:id="415" w:author="Katherine Pittenger Adams" w:date="2024-12-12T18:27:00Z">
              <w:r w:rsidRPr="001B31AD">
                <w:rPr>
                  <w:rFonts w:ascii="Calibri" w:hAnsi="Calibri" w:cs="Calibri"/>
                  <w:color w:val="000000"/>
                </w:rPr>
                <w:t>soybeans</w:t>
              </w:r>
            </w:ins>
          </w:p>
        </w:tc>
        <w:tc>
          <w:tcPr>
            <w:tcW w:w="2970" w:type="dxa"/>
            <w:vAlign w:val="bottom"/>
          </w:tcPr>
          <w:p w14:paraId="23F2DFF3" w14:textId="77777777" w:rsidR="00D25679" w:rsidRPr="001B31AD" w:rsidRDefault="00D25679" w:rsidP="00413FB7">
            <w:pPr>
              <w:rPr>
                <w:ins w:id="416" w:author="Katherine Pittenger Adams" w:date="2024-12-12T18:27:00Z"/>
              </w:rPr>
            </w:pPr>
            <w:ins w:id="417" w:author="Katherine Pittenger Adams" w:date="2024-12-12T18:27:00Z">
              <w:r w:rsidRPr="001B31AD">
                <w:rPr>
                  <w:rFonts w:ascii="Calibri" w:hAnsi="Calibri" w:cs="Calibri"/>
                  <w:color w:val="000000"/>
                </w:rPr>
                <w:t>0.768</w:t>
              </w:r>
            </w:ins>
          </w:p>
        </w:tc>
        <w:tc>
          <w:tcPr>
            <w:tcW w:w="1080" w:type="dxa"/>
            <w:vAlign w:val="bottom"/>
          </w:tcPr>
          <w:p w14:paraId="37862135" w14:textId="77777777" w:rsidR="00D25679" w:rsidRPr="001B31AD" w:rsidRDefault="00D25679" w:rsidP="00413FB7">
            <w:pPr>
              <w:rPr>
                <w:ins w:id="418" w:author="Katherine Pittenger Adams" w:date="2024-12-12T18:27:00Z"/>
              </w:rPr>
            </w:pPr>
            <w:ins w:id="419" w:author="Katherine Pittenger Adams" w:date="2024-12-12T18:27:00Z">
              <w:r w:rsidRPr="001B31AD">
                <w:rPr>
                  <w:rFonts w:ascii="Calibri" w:hAnsi="Calibri" w:cs="Calibri"/>
                  <w:color w:val="000000"/>
                </w:rPr>
                <w:t>mcg/g</w:t>
              </w:r>
            </w:ins>
          </w:p>
        </w:tc>
        <w:tc>
          <w:tcPr>
            <w:tcW w:w="4050" w:type="dxa"/>
            <w:vAlign w:val="bottom"/>
          </w:tcPr>
          <w:p w14:paraId="2FB4B403" w14:textId="25EEFD16" w:rsidR="00D25679" w:rsidRPr="001B31AD" w:rsidRDefault="001B31AD" w:rsidP="00413FB7">
            <w:pPr>
              <w:rPr>
                <w:ins w:id="420" w:author="Katherine Pittenger Adams" w:date="2024-12-12T18:27:00Z"/>
              </w:rPr>
            </w:pPr>
            <w:ins w:id="421" w:author="Katherine Pittenger Adams" w:date="2024-12-12T18:42:00Z">
              <w:r w:rsidRPr="001B31AD">
                <w:fldChar w:fldCharType="begin"/>
              </w:r>
            </w:ins>
            <w:r w:rsidR="001F3F95">
              <w:instrText xml:space="preserve"> ADDIN EN.CITE &lt;EndNote&gt;&lt;Cite AuthorYear="1"&gt;&lt;Author&gt;Chilimba&lt;/Author&gt;&lt;Year&gt;2014&lt;/Year&gt;&lt;RecNum&gt;1124&lt;/RecNum&gt;&lt;DisplayText&gt;Chilimba et al. (2014)&lt;/DisplayText&gt;&lt;record&gt;&lt;rec-number&gt;1124&lt;/rec-number&gt;&lt;foreign-keys&gt;&lt;key app="EN" db-id="rwtwzsp5h5w5zjerv9lpadeye5rztxxtdzez" timestamp="1734053874"&gt;1124&lt;/key&gt;&lt;/foreign-keys&gt;&lt;ref-type name="Journal Article"&gt;17&lt;/ref-type&gt;&lt;contributors&gt;&lt;authors&gt;&lt;author&gt;Allan D. C. Chilimba&lt;/author&gt;&lt;author&gt;Scott D. Young.&lt;/author&gt;&lt;author&gt;Edward J. M. Joy&lt;/author&gt;&lt;/authors&gt;&lt;/contributors&gt;&lt;titles&gt;&lt;title&gt;Agronomic biofortification of maize, soybean and groundnut with selenium in intercropping and sole cropping systems&lt;/title&gt;&lt;secondary-title&gt;African Journa of Agricultural Research&lt;/secondary-title&gt;&lt;/titles&gt;&lt;periodical&gt;&lt;full-title&gt;African Journa of Agricultural Research&lt;/full-title&gt;&lt;/periodical&gt;&lt;pages&gt;3620-3626&lt;/pages&gt;&lt;volume&gt;9&lt;/volume&gt;&lt;number&gt;50&lt;/number&gt;&lt;dates&gt;&lt;year&gt;2014&lt;/year&gt;&lt;/dates&gt;&lt;urls&gt;&lt;related-urls&gt;&lt;url&gt;https://doi.org/10.5897/AJAR2014.8978&lt;/url&gt;&lt;/related-urls&gt;&lt;/urls&gt;&lt;/record&gt;&lt;/Cite&gt;&lt;/EndNote&gt;</w:instrText>
            </w:r>
            <w:ins w:id="422" w:author="Katherine Pittenger Adams" w:date="2024-12-12T18:42:00Z">
              <w:r w:rsidRPr="001B31AD">
                <w:fldChar w:fldCharType="separate"/>
              </w:r>
            </w:ins>
            <w:r w:rsidR="001F3F95">
              <w:rPr>
                <w:noProof/>
              </w:rPr>
              <w:t>Chilimba et al. (2014)</w:t>
            </w:r>
            <w:ins w:id="423" w:author="Katherine Pittenger Adams" w:date="2024-12-12T18:42:00Z">
              <w:r w:rsidRPr="001B31AD">
                <w:fldChar w:fldCharType="end"/>
              </w:r>
            </w:ins>
          </w:p>
        </w:tc>
      </w:tr>
    </w:tbl>
    <w:p w14:paraId="4EAA2D37" w14:textId="6A41235C" w:rsidR="00D25679" w:rsidRDefault="00D25679">
      <w:pPr>
        <w:sectPr w:rsidR="00D25679" w:rsidSect="007B2DAD">
          <w:pgSz w:w="15840" w:h="12240" w:orient="landscape"/>
          <w:pgMar w:top="1440" w:right="1440" w:bottom="1440" w:left="1440" w:header="720" w:footer="720" w:gutter="0"/>
          <w:cols w:space="720"/>
          <w:docGrid w:linePitch="360"/>
        </w:sectPr>
      </w:pPr>
    </w:p>
    <w:p w14:paraId="2FDEF0E1" w14:textId="40C6816B" w:rsidR="00FD3D46" w:rsidRPr="004F59B1" w:rsidRDefault="00FD3D46" w:rsidP="00C5324A">
      <w:pPr>
        <w:rPr>
          <w:i/>
          <w:iCs/>
        </w:rPr>
      </w:pPr>
      <w:r w:rsidRPr="004F59B1">
        <w:rPr>
          <w:i/>
          <w:iCs/>
        </w:rPr>
        <w:lastRenderedPageBreak/>
        <w:t>Modeling cost-effectiveness in the MAPS tool</w:t>
      </w:r>
    </w:p>
    <w:p w14:paraId="0B395CFE" w14:textId="0B725672" w:rsidR="00FD3D46" w:rsidRDefault="00FD3D46" w:rsidP="00C5324A">
      <w:pPr>
        <w:contextualSpacing/>
      </w:pPr>
    </w:p>
    <w:p w14:paraId="3C6AFD26" w14:textId="40657304" w:rsidR="00FB4D85" w:rsidRDefault="00FB4D85" w:rsidP="00C5324A">
      <w:pPr>
        <w:contextualSpacing/>
      </w:pPr>
      <w:r>
        <w:t>When the user has estimated both the cost and effectiveness of a micronutrient intervention</w:t>
      </w:r>
      <w:r w:rsidR="00941D3A">
        <w:t xml:space="preserve">, they also able to generate estimates of the cost-effectiveness of the micronutrient intervention program over the 10-year time horizon. </w:t>
      </w:r>
      <w:r w:rsidR="00BC1995">
        <w:t xml:space="preserve">To estimate cost-effectiveness, the year-specific percent of households effectively covered (that is, the percent of households with inadequate </w:t>
      </w:r>
      <w:r w:rsidR="007B63D3">
        <w:t>intake</w:t>
      </w:r>
      <w:r w:rsidR="00BC1995">
        <w:t xml:space="preserve"> of the focus micronutrient in the baseline (i.e., without intervention) scenario</w:t>
      </w:r>
      <w:r w:rsidR="00D57510">
        <w:t xml:space="preserve"> that achieve dietary micronutrient adequacy with the intervention) are converted to estimates of the annual number of households effectively covered. This requires introducing estimates of the projected number of households for each year of the 10-year time horizon. </w:t>
      </w:r>
    </w:p>
    <w:p w14:paraId="431CE251" w14:textId="462326DA" w:rsidR="00FB4D85" w:rsidRDefault="00FB4D85" w:rsidP="00C5324A">
      <w:pPr>
        <w:contextualSpacing/>
      </w:pPr>
    </w:p>
    <w:p w14:paraId="21E1983B" w14:textId="309150C9" w:rsidR="00D57510" w:rsidRDefault="00D57510" w:rsidP="00C5324A">
      <w:pPr>
        <w:contextualSpacing/>
      </w:pPr>
      <w:r>
        <w:t>We estimate the</w:t>
      </w:r>
      <w:r w:rsidR="00FB4D85" w:rsidRPr="00FB4D85">
        <w:t xml:space="preserve"> projected number of households </w:t>
      </w:r>
      <w:r>
        <w:t>by combining</w:t>
      </w:r>
      <w:r w:rsidR="00FB4D85" w:rsidRPr="00FB4D85">
        <w:t xml:space="preserve"> UN World Population Prospects population projections </w:t>
      </w:r>
      <w:r>
        <w:fldChar w:fldCharType="begin"/>
      </w:r>
      <w:r>
        <w:instrText xml:space="preserve"> ADDIN EN.CITE &lt;EndNote&gt;&lt;Cite&gt;&lt;Author&gt;United Nations&lt;/Author&gt;&lt;Year&gt;2019&lt;/Year&gt;&lt;RecNum&gt;550&lt;/RecNum&gt;&lt;DisplayText&gt;(United Nations, 2019)&lt;/DisplayText&gt;&lt;record&gt;&lt;rec-number&gt;550&lt;/rec-number&gt;&lt;foreign-keys&gt;&lt;key app="EN" db-id="rwtwzsp5h5w5zjerv9lpadeye5rztxxtdzez" timestamp="1598120422" guid="b09f9765-3c08-44d3-91cb-f5ef5ae8bd3e"&gt;550&lt;/key&gt;&lt;/foreign-keys&gt;&lt;ref-type name="Generic"&gt;13&lt;/ref-type&gt;&lt;contributors&gt;&lt;authors&gt;&lt;author&gt;United Nations,,Department of Economic and Social Affairs, Population Division&lt;/author&gt;&lt;/authors&gt;&lt;/contributors&gt;&lt;titles&gt;&lt;title&gt;World Population Prospects 2019, Online Edition. Rev. 1.&lt;/title&gt;&lt;/titles&gt;&lt;dates&gt;&lt;year&gt;2019&lt;/year&gt;&lt;/dates&gt;&lt;urls&gt;&lt;related-urls&gt;&lt;url&gt;https://population.un.org/wpp/&lt;/url&gt;&lt;/related-urls&gt;&lt;/urls&gt;&lt;/record&gt;&lt;/Cite&gt;&lt;/EndNote&gt;</w:instrText>
      </w:r>
      <w:r>
        <w:fldChar w:fldCharType="separate"/>
      </w:r>
      <w:r>
        <w:rPr>
          <w:noProof/>
        </w:rPr>
        <w:t>(United Nations, 2019)</w:t>
      </w:r>
      <w:r>
        <w:fldChar w:fldCharType="end"/>
      </w:r>
      <w:r>
        <w:t xml:space="preserve"> </w:t>
      </w:r>
      <w:r w:rsidR="00FB4D85" w:rsidRPr="00FB4D85">
        <w:t xml:space="preserve">over the 10-year time horizon with estimates of average household size to project the number of households for each year of the 10-year time horizon. Specifically, </w:t>
      </w:r>
      <w:r>
        <w:t>we weight the</w:t>
      </w:r>
      <w:r w:rsidR="00FB4D85" w:rsidRPr="00FB4D85">
        <w:t xml:space="preserve"> national population projection in each year by the admin level 1 share of the national population (according to the most recent census data) to disaggregate the population projections to the sub-national level. Then, we estimate the number of households each year by dividing the sub-national projections by estimates of the average household size at each admin level 1 (typically according to the most recent Demographic and Health Survey or the most recent Household Consumption and Expenditure Survey).</w:t>
      </w:r>
      <w:r>
        <w:t xml:space="preserve"> We then multiply the percent of households effectively covered in each year to the projected number of households in that year to estimate the number of households effectively covered in a specific year.</w:t>
      </w:r>
    </w:p>
    <w:p w14:paraId="51D4FF31" w14:textId="734EE246" w:rsidR="00D57510" w:rsidRDefault="00D57510" w:rsidP="00C5324A">
      <w:pPr>
        <w:contextualSpacing/>
      </w:pPr>
    </w:p>
    <w:p w14:paraId="344B91B7" w14:textId="2EAB7F36" w:rsidR="00D57510" w:rsidRDefault="00D57510" w:rsidP="00C5324A">
      <w:pPr>
        <w:contextualSpacing/>
      </w:pPr>
      <w:r>
        <w:t>The cost-effectiveness of the intervention is then calculated as the 10-year sum of total annual costs divided by the 10-year total annual sum of households effectively covered, or:</w:t>
      </w:r>
    </w:p>
    <w:p w14:paraId="043C0793" w14:textId="0DFB346C" w:rsidR="00D57510" w:rsidRDefault="00D57510" w:rsidP="00C5324A">
      <w:pPr>
        <w:contextualSpacing/>
      </w:pPr>
    </w:p>
    <w:p w14:paraId="7916D88A" w14:textId="4B65FE56" w:rsidR="00D57510" w:rsidRDefault="00D57510" w:rsidP="00C5324A">
      <w:pPr>
        <w:contextualSpacing/>
      </w:pPr>
      <m:oMathPara>
        <m:oMath>
          <m:r>
            <w:rPr>
              <w:rFonts w:ascii="Cambria Math" w:hAnsi="Cambria Math"/>
            </w:rPr>
            <m:t>cost-effectiveness= </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t=1</m:t>
                  </m:r>
                </m:sub>
                <m:sup>
                  <m:r>
                    <w:rPr>
                      <w:rFonts w:ascii="Cambria Math" w:hAnsi="Cambria Math"/>
                    </w:rPr>
                    <m:t>10</m:t>
                  </m:r>
                </m:sup>
                <m:e>
                  <m:sSub>
                    <m:sSubPr>
                      <m:ctrlPr>
                        <w:rPr>
                          <w:rFonts w:ascii="Cambria Math" w:hAnsi="Cambria Math"/>
                          <w:i/>
                          <w:iCs/>
                        </w:rPr>
                      </m:ctrlPr>
                    </m:sSubPr>
                    <m:e>
                      <m:r>
                        <w:rPr>
                          <w:rFonts w:ascii="Cambria Math" w:hAnsi="Cambria Math"/>
                        </w:rPr>
                        <m:t>Total annual cost</m:t>
                      </m:r>
                    </m:e>
                    <m:sub>
                      <m:r>
                        <w:rPr>
                          <w:rFonts w:ascii="Cambria Math" w:hAnsi="Cambria Math"/>
                        </w:rPr>
                        <m:t>t</m:t>
                      </m:r>
                    </m:sub>
                  </m:sSub>
                </m:e>
              </m:nary>
            </m:num>
            <m:den>
              <m:nary>
                <m:naryPr>
                  <m:chr m:val="∑"/>
                  <m:ctrlPr>
                    <w:rPr>
                      <w:rFonts w:ascii="Cambria Math" w:hAnsi="Cambria Math"/>
                      <w:i/>
                      <w:iCs/>
                    </w:rPr>
                  </m:ctrlPr>
                </m:naryPr>
                <m:sub>
                  <m:r>
                    <w:rPr>
                      <w:rFonts w:ascii="Cambria Math" w:hAnsi="Cambria Math"/>
                    </w:rPr>
                    <m:t>t=1</m:t>
                  </m:r>
                </m:sub>
                <m:sup>
                  <m:r>
                    <w:rPr>
                      <w:rFonts w:ascii="Cambria Math" w:hAnsi="Cambria Math"/>
                    </w:rPr>
                    <m:t>10</m:t>
                  </m:r>
                </m:sup>
                <m:e>
                  <m:sSub>
                    <m:sSubPr>
                      <m:ctrlPr>
                        <w:rPr>
                          <w:rFonts w:ascii="Cambria Math" w:hAnsi="Cambria Math"/>
                          <w:i/>
                          <w:iCs/>
                        </w:rPr>
                      </m:ctrlPr>
                    </m:sSubPr>
                    <m:e>
                      <m:r>
                        <w:rPr>
                          <w:rFonts w:ascii="Cambria Math" w:hAnsi="Cambria Math"/>
                        </w:rPr>
                        <m:t>Annual households effectively covered</m:t>
                      </m:r>
                    </m:e>
                    <m:sub>
                      <m:r>
                        <w:rPr>
                          <w:rFonts w:ascii="Cambria Math" w:hAnsi="Cambria Math"/>
                        </w:rPr>
                        <m:t>t</m:t>
                      </m:r>
                    </m:sub>
                  </m:sSub>
                </m:e>
              </m:nary>
            </m:den>
          </m:f>
        </m:oMath>
      </m:oMathPara>
    </w:p>
    <w:p w14:paraId="5DD79222" w14:textId="77777777" w:rsidR="00FB4D85" w:rsidRDefault="00FB4D85" w:rsidP="00C5324A">
      <w:pPr>
        <w:contextualSpacing/>
      </w:pPr>
    </w:p>
    <w:p w14:paraId="6B3168F9" w14:textId="4336D8A7" w:rsidR="004F59B1" w:rsidRDefault="004F59B1" w:rsidP="00C5324A">
      <w:pPr>
        <w:contextualSpacing/>
      </w:pPr>
    </w:p>
    <w:p w14:paraId="2A22475A" w14:textId="1EE73204" w:rsidR="00591F1E" w:rsidRPr="00591F1E" w:rsidRDefault="00591F1E" w:rsidP="00C5324A">
      <w:pPr>
        <w:contextualSpacing/>
        <w:rPr>
          <w:b/>
          <w:bCs/>
        </w:rPr>
      </w:pPr>
      <w:r>
        <w:rPr>
          <w:b/>
          <w:bCs/>
        </w:rPr>
        <w:t>Interpreting and comparing cost-effectiveness estimates</w:t>
      </w:r>
    </w:p>
    <w:p w14:paraId="52A98D3F" w14:textId="372A2064" w:rsidR="00D57510" w:rsidRDefault="00D57510" w:rsidP="00C5324A">
      <w:pPr>
        <w:contextualSpacing/>
      </w:pPr>
    </w:p>
    <w:p w14:paraId="66297D22" w14:textId="0C91435A" w:rsidR="00A0086E" w:rsidRDefault="00A0086E" w:rsidP="00C5324A">
      <w:pPr>
        <w:contextualSpacing/>
      </w:pPr>
      <w:r>
        <w:t>Section forthcoming.</w:t>
      </w:r>
    </w:p>
    <w:p w14:paraId="39498B78" w14:textId="77777777" w:rsidR="00A0086E" w:rsidRDefault="00A0086E" w:rsidP="00C5324A">
      <w:pPr>
        <w:contextualSpacing/>
      </w:pPr>
    </w:p>
    <w:p w14:paraId="56444C2D" w14:textId="77777777" w:rsidR="00357BB4" w:rsidRPr="00357BB4" w:rsidRDefault="00357BB4" w:rsidP="00357BB4">
      <w:pPr>
        <w:contextualSpacing/>
        <w:rPr>
          <w:b/>
          <w:bCs/>
        </w:rPr>
      </w:pPr>
      <w:r w:rsidRPr="00357BB4">
        <w:rPr>
          <w:b/>
          <w:bCs/>
        </w:rPr>
        <w:t>Limitations</w:t>
      </w:r>
    </w:p>
    <w:p w14:paraId="09F9003F" w14:textId="083C87F0" w:rsidR="00357BB4" w:rsidRDefault="00357BB4" w:rsidP="00C5324A">
      <w:pPr>
        <w:contextualSpacing/>
      </w:pPr>
    </w:p>
    <w:p w14:paraId="5D0C156B" w14:textId="08D3DE8D" w:rsidR="00272D67" w:rsidRDefault="00272D67" w:rsidP="00C5324A">
      <w:pPr>
        <w:contextualSpacing/>
      </w:pPr>
      <w:r>
        <w:t xml:space="preserve">When using the modeled cost, effectiveness, or cost-effectiveness results generated using the MAPS </w:t>
      </w:r>
      <w:r w:rsidR="00925F70">
        <w:t xml:space="preserve">tool </w:t>
      </w:r>
      <w:r>
        <w:t xml:space="preserve">cost-effectiveness module, it is important to keep the limitations of (and caveats associated with using) the underlying data sources in mind. </w:t>
      </w:r>
    </w:p>
    <w:p w14:paraId="56D4A686" w14:textId="77777777" w:rsidR="00272D67" w:rsidRDefault="00272D67" w:rsidP="00C5324A">
      <w:pPr>
        <w:contextualSpacing/>
      </w:pPr>
    </w:p>
    <w:p w14:paraId="48655CB0" w14:textId="6D82109B" w:rsidR="00357BB4" w:rsidRPr="005E7787" w:rsidRDefault="00272D67" w:rsidP="00C5324A">
      <w:pPr>
        <w:contextualSpacing/>
        <w:rPr>
          <w:i/>
          <w:iCs/>
        </w:rPr>
      </w:pPr>
      <w:r w:rsidRPr="005E7787">
        <w:rPr>
          <w:i/>
          <w:iCs/>
        </w:rPr>
        <w:t>HCES</w:t>
      </w:r>
      <w:r w:rsidR="00C234BA" w:rsidRPr="005E7787">
        <w:rPr>
          <w:i/>
          <w:iCs/>
        </w:rPr>
        <w:t xml:space="preserve"> data</w:t>
      </w:r>
    </w:p>
    <w:p w14:paraId="31C3FE00" w14:textId="61A02D0B" w:rsidR="00C234BA" w:rsidRDefault="00C234BA" w:rsidP="00C5324A">
      <w:pPr>
        <w:contextualSpacing/>
      </w:pPr>
      <w:r>
        <w:t xml:space="preserve">Using household-level food consumption data to estimate the adequacy of the household diet without and with LSFF has several limitations </w:t>
      </w:r>
      <w:r>
        <w:fldChar w:fldCharType="begin"/>
      </w:r>
      <w:r>
        <w:instrText xml:space="preserve"> ADDIN EN.CITE &lt;EndNote&gt;&lt;Cite&gt;&lt;Author&gt;Adams&lt;/Author&gt;&lt;Year&gt;2022&lt;/Year&gt;&lt;RecNum&gt;747&lt;/RecNum&gt;&lt;DisplayText&gt;(Adams, Vosti, Mbuya et al., 2022)&lt;/DisplayText&gt;&lt;record&gt;&lt;rec-number&gt;747&lt;/rec-number&gt;&lt;foreign-keys&gt;&lt;key app="EN" db-id="rwtwzsp5h5w5zjerv9lpadeye5rztxxtdzez" timestamp="1658944045" guid="b87ccf18-af32-45e3-aaea-c7c0206952a4"&gt;747&lt;/key&gt;&lt;/foreign-keys&gt;&lt;ref-type name="Journal Article"&gt;17&lt;/ref-type&gt;&lt;contributors&gt;&lt;authors&gt;&lt;author&gt;Adams, Katherine P&lt;/author&gt;&lt;author&gt;Vosti, Stephen A&lt;/author&gt;&lt;author&gt;Mbuya, Mduduzi N N&lt;/author&gt;&lt;author&gt;Friesen, Valerie M&lt;/author&gt;&lt;author&gt;Engle-Stone, Reina&lt;/author&gt;&lt;/authors&gt;&lt;/contributors&gt;&lt;titles&gt;&lt;title&gt;Update on Analytical Methods and Research Gaps in the Use of Household Consumption and Expenditure Survey Data to Inform the Design of Food-Fortification Programs&lt;/title&gt;&lt;secondary-title&gt;Advances in Nutrition&lt;/secondary-title&gt;&lt;/titles&gt;&lt;periodical&gt;&lt;full-title&gt;Advances in Nutrition&lt;/full-title&gt;&lt;/periodical&gt;&lt;pages&gt;953-969&lt;/pages&gt;&lt;volume&gt;13&lt;/volume&gt;&lt;number&gt;3&lt;/number&gt;&lt;dates&gt;&lt;year&gt;2022&lt;/year&gt;&lt;/dates&gt;&lt;isbn&gt;2161-8313&lt;/isbn&gt;&lt;urls&gt;&lt;related-urls&gt;&lt;url&gt;https://doi.org/10.1093/advances/nmac021&lt;/url&gt;&lt;/related-urls&gt;&lt;/urls&gt;&lt;electronic-resource-num&gt;10.1093/advances/nmac021&lt;/electronic-resource-num&gt;&lt;access-date&gt;7/27/2022&lt;/access-date&gt;&lt;/record&gt;&lt;/Cite&gt;&lt;/EndNote&gt;</w:instrText>
      </w:r>
      <w:r>
        <w:fldChar w:fldCharType="separate"/>
      </w:r>
      <w:r>
        <w:rPr>
          <w:noProof/>
        </w:rPr>
        <w:t>(Adams, Vosti, Mbuya et al., 2022)</w:t>
      </w:r>
      <w:r>
        <w:fldChar w:fldCharType="end"/>
      </w:r>
      <w:r>
        <w:t>.</w:t>
      </w:r>
      <w:r w:rsidR="00925F70">
        <w:t xml:space="preserve"> Because the food consumption data are collected at the household level, it is not possible to generate estimates of individual-level </w:t>
      </w:r>
      <w:r w:rsidR="00A2730C">
        <w:t xml:space="preserve">food </w:t>
      </w:r>
      <w:r w:rsidR="00925F70">
        <w:t xml:space="preserve">consumption </w:t>
      </w:r>
      <w:r w:rsidR="00A2730C">
        <w:t xml:space="preserve">and micronutrient intake </w:t>
      </w:r>
      <w:r w:rsidR="00925F70">
        <w:t xml:space="preserve">without imposing assumptions about the intrahousehold distribution of food. In the MAPS tool, we </w:t>
      </w:r>
      <w:r w:rsidR="00A2730C">
        <w:t>assess</w:t>
      </w:r>
      <w:r w:rsidR="00925F70">
        <w:t xml:space="preserve"> apparent dietary micronutrient adequacy using the adult female equivalent method and </w:t>
      </w:r>
      <w:r w:rsidR="00A2730C">
        <w:t>assume</w:t>
      </w:r>
      <w:r w:rsidR="00925F70">
        <w:t xml:space="preserve"> that if the diet is adequate to meet the requirements of an adult female, it is likely adequate to meet the requirements of all household members. However, this </w:t>
      </w:r>
      <w:r w:rsidR="00925F70">
        <w:lastRenderedPageBreak/>
        <w:t>does not mean that all household members are receiving an equitable share of the household’s total food consumption, so</w:t>
      </w:r>
      <w:r w:rsidR="00F96115">
        <w:t xml:space="preserve"> the micronutrient requirements of some household members may not be met</w:t>
      </w:r>
      <w:r w:rsidR="00925F70">
        <w:t xml:space="preserve"> even if </w:t>
      </w:r>
      <w:r w:rsidR="00A2730C">
        <w:t>the</w:t>
      </w:r>
      <w:r w:rsidR="00F96115">
        <w:t xml:space="preserve"> household diet is adequate to meet the requirements of a non-pregnant, non-lactating adult female. </w:t>
      </w:r>
    </w:p>
    <w:p w14:paraId="722C17EF" w14:textId="77777777" w:rsidR="001C1098" w:rsidRDefault="001C1098" w:rsidP="00C5324A">
      <w:pPr>
        <w:contextualSpacing/>
      </w:pPr>
    </w:p>
    <w:p w14:paraId="58ECFBD3" w14:textId="1EB203D7" w:rsidR="00F96115" w:rsidRDefault="00F96115" w:rsidP="00C5324A">
      <w:pPr>
        <w:contextualSpacing/>
      </w:pPr>
      <w:r>
        <w:t>Another limitation is that household food consumption data are</w:t>
      </w:r>
      <w:r w:rsidRPr="00F96115">
        <w:t xml:space="preserve"> typically </w:t>
      </w:r>
      <w:r>
        <w:t xml:space="preserve">collected </w:t>
      </w:r>
      <w:r w:rsidRPr="00F96115">
        <w:t>us</w:t>
      </w:r>
      <w:r w:rsidR="00591F1E">
        <w:t xml:space="preserve">ing </w:t>
      </w:r>
      <w:r w:rsidRPr="00F96115">
        <w:t xml:space="preserve">a closed food list </w:t>
      </w:r>
      <w:r w:rsidR="00AE5F62">
        <w:t xml:space="preserve">that </w:t>
      </w:r>
      <w:r>
        <w:t>may include aggregate food items (e.g., fresh fish)</w:t>
      </w:r>
      <w:r w:rsidR="00AE5F62">
        <w:t xml:space="preserve">, </w:t>
      </w:r>
      <w:r>
        <w:t xml:space="preserve">which </w:t>
      </w:r>
      <w:r w:rsidR="00AE5F62">
        <w:t>can</w:t>
      </w:r>
      <w:r>
        <w:t xml:space="preserve"> error in the estimated micronutrient content of the food</w:t>
      </w:r>
      <w:r w:rsidRPr="00F96115">
        <w:t xml:space="preserve">, and/or </w:t>
      </w:r>
      <w:r>
        <w:t>may be</w:t>
      </w:r>
      <w:r w:rsidRPr="00F96115">
        <w:t xml:space="preserve"> missing key foods needed to accurately characterize diets, capture all important sources of nutrients, and </w:t>
      </w:r>
      <w:r>
        <w:t xml:space="preserve">accurately estimate the potential for LSFF, biofortification, or agronomic biofortification to improve the micronutrient adequacy of diets. Related, foods consumed away from home </w:t>
      </w:r>
      <w:r w:rsidR="001C1098">
        <w:t>are</w:t>
      </w:r>
      <w:r>
        <w:t xml:space="preserve"> often inadequately captured in HCESs or are not captured at all. </w:t>
      </w:r>
      <w:r w:rsidR="001C1098">
        <w:t>Estimates of household food consumption are typically based on the recall of one (or several) household members, so underreporting</w:t>
      </w:r>
      <w:r w:rsidRPr="00F96115">
        <w:t xml:space="preserve"> of foods consumed by individuals, particularly outside the home</w:t>
      </w:r>
      <w:r w:rsidR="001C1098">
        <w:t>, is possible</w:t>
      </w:r>
      <w:r w:rsidRPr="00F96115">
        <w:t xml:space="preserve">. </w:t>
      </w:r>
      <w:r w:rsidR="001C1098">
        <w:t>Because foods consumed away from home are, in many low- and middle-income countries, an</w:t>
      </w:r>
      <w:r w:rsidRPr="00F96115">
        <w:t xml:space="preserve"> increasingly important source of nutrients</w:t>
      </w:r>
      <w:r w:rsidR="001C1098">
        <w:t xml:space="preserve">, the inadequate accounting of foods consumed outside the home </w:t>
      </w:r>
      <w:r w:rsidRPr="00F96115">
        <w:t xml:space="preserve">could lead to an underestimation of total nutrient intake and overestimation of the prevalence of inadequate </w:t>
      </w:r>
      <w:r w:rsidR="001C1098">
        <w:t xml:space="preserve">apparent </w:t>
      </w:r>
      <w:r w:rsidRPr="00F96115">
        <w:t>intake.</w:t>
      </w:r>
      <w:r>
        <w:t xml:space="preserve"> </w:t>
      </w:r>
      <w:r w:rsidR="000D30F8">
        <w:t>If foods consumed away from home are fortifiable or biofortifiable foods, this will also lead to an underestimate of the impact of these interventions on the micronutrient adequacy of diets. Finally</w:t>
      </w:r>
      <w:r>
        <w:t xml:space="preserve">, </w:t>
      </w:r>
      <w:r w:rsidR="001C1098">
        <w:t>because HCESs</w:t>
      </w:r>
      <w:r>
        <w:t xml:space="preserve"> do no collect data on consumption of micronutrient supplements, </w:t>
      </w:r>
      <w:r w:rsidR="001C1098">
        <w:t>our estimates of micronutrient adequacy</w:t>
      </w:r>
      <w:r>
        <w:t xml:space="preserve"> </w:t>
      </w:r>
      <w:r w:rsidR="001C1098">
        <w:t>d</w:t>
      </w:r>
      <w:r>
        <w:t>o</w:t>
      </w:r>
      <w:r w:rsidR="001C1098">
        <w:t xml:space="preserve"> not</w:t>
      </w:r>
      <w:r>
        <w:t xml:space="preserve"> account for supplement use. </w:t>
      </w:r>
    </w:p>
    <w:p w14:paraId="3DD46FCA" w14:textId="497DA7CE" w:rsidR="00357BB4" w:rsidRDefault="00357BB4" w:rsidP="00C5324A">
      <w:pPr>
        <w:contextualSpacing/>
      </w:pPr>
    </w:p>
    <w:p w14:paraId="749B6FBC" w14:textId="6E1D3646" w:rsidR="00CE0516" w:rsidRPr="005E7787" w:rsidRDefault="00CE0516" w:rsidP="00C5324A">
      <w:pPr>
        <w:contextualSpacing/>
        <w:rPr>
          <w:i/>
          <w:iCs/>
        </w:rPr>
      </w:pPr>
      <w:r w:rsidRPr="005E7787">
        <w:rPr>
          <w:i/>
          <w:iCs/>
        </w:rPr>
        <w:t xml:space="preserve">Cost </w:t>
      </w:r>
      <w:r w:rsidR="005E7787" w:rsidRPr="005E7787">
        <w:rPr>
          <w:i/>
          <w:iCs/>
        </w:rPr>
        <w:t>data</w:t>
      </w:r>
    </w:p>
    <w:p w14:paraId="53B98259" w14:textId="36EE65AF" w:rsidR="00CE0516" w:rsidRDefault="005E7787" w:rsidP="00C5324A">
      <w:pPr>
        <w:contextualSpacing/>
      </w:pPr>
      <w:r>
        <w:t>The</w:t>
      </w:r>
      <w:r w:rsidR="00CE0516">
        <w:t xml:space="preserve"> default cost </w:t>
      </w:r>
      <w:r>
        <w:t xml:space="preserve">parameters used in the MAPS cost models are, to the extent possible, based on the best available data and information sources. However, </w:t>
      </w:r>
      <w:r w:rsidR="00BC787C">
        <w:t xml:space="preserve">there is undoubtedly some level of error in these parameters, as, for example, it was not possible to interview all wheat flour refineries to collect data on the costs associated with fortification at their </w:t>
      </w:r>
      <w:r w:rsidR="00DA2513">
        <w:t>facilities</w:t>
      </w:r>
      <w:r w:rsidR="00BC787C">
        <w:t xml:space="preserve">, so many of our estimates are based on interviews with one or two refineries and extrapolated to the entire industry. </w:t>
      </w:r>
      <w:r w:rsidR="00DA2513">
        <w:t xml:space="preserve">Likewise, information provided from a few government personnel about the activities and costs associated with, e.g., regulatory monitoring of LSFF programs were assumed to reflect the situation nationally. </w:t>
      </w:r>
      <w:r w:rsidR="00BC787C">
        <w:t>It is also possible that some of the activities included in our cost models may not be relevant, or some relevant activities may not be included (this may be especially true for ex-ante cost models that estimate the cost of hypothetical micronutrient intervention programs, making locally-specific data collection particularly challenging).</w:t>
      </w:r>
      <w:r w:rsidR="000D044C">
        <w:t xml:space="preserve"> As such, it is critical for users to carefully scrutinize each cost parameter for accuracy in their local context and to make changes where needed. Conducting sensitivity analyses around particularly uncertain parameters (described below) is also very important. </w:t>
      </w:r>
      <w:r w:rsidR="00BC787C">
        <w:t xml:space="preserve"> </w:t>
      </w:r>
    </w:p>
    <w:p w14:paraId="0C22E963" w14:textId="77777777" w:rsidR="00357BB4" w:rsidRDefault="00357BB4" w:rsidP="00C5324A">
      <w:pPr>
        <w:contextualSpacing/>
      </w:pPr>
    </w:p>
    <w:p w14:paraId="531238F1" w14:textId="4FC0996B" w:rsidR="00D57510" w:rsidRPr="004D60DA" w:rsidRDefault="004D60DA" w:rsidP="00C5324A">
      <w:pPr>
        <w:contextualSpacing/>
        <w:rPr>
          <w:b/>
          <w:bCs/>
        </w:rPr>
      </w:pPr>
      <w:r w:rsidRPr="004D60DA">
        <w:rPr>
          <w:b/>
          <w:bCs/>
        </w:rPr>
        <w:t>Sensitivity analysis</w:t>
      </w:r>
    </w:p>
    <w:p w14:paraId="7A353975" w14:textId="1852746B" w:rsidR="00AF5F6B" w:rsidRDefault="00AF5F6B" w:rsidP="00C5324A">
      <w:pPr>
        <w:contextualSpacing/>
      </w:pPr>
    </w:p>
    <w:p w14:paraId="73303D12" w14:textId="5C05102F" w:rsidR="00470D1B" w:rsidRDefault="00372DD7" w:rsidP="00470D1B">
      <w:r>
        <w:t xml:space="preserve">Assessing the influence of uncertainty is an important part of conducting a comprehensive cost-effectiveness analysis. </w:t>
      </w:r>
      <w:r w:rsidR="00FF4F50">
        <w:t xml:space="preserve">When estimating the cost of a micronutrient interventions, there is typically some degree of uncertainty around most parameter values. However, some sources of uncertainty will typically be much more important than other sources. Key sources may include parameter values that have a large impact on the total cost estimate, for example uncertainty about the cost of micronutrient premix for LSFF or the incremental cost of a biofortified seed variety compared to a traditional variety. </w:t>
      </w:r>
      <w:r w:rsidR="00470D1B">
        <w:t>Or, if the cost estimates will be used to help allocate government resources, paying special attention to uncertainty in M&amp;E costs would be important. There can also be uncertainly in estimated program impacts, and it is</w:t>
      </w:r>
      <w:r w:rsidR="00A57185">
        <w:t xml:space="preserve"> </w:t>
      </w:r>
      <w:r w:rsidR="00470D1B">
        <w:t>important to conduct sensitivity analyses around assumptions or uncertain parameter values that influence the impact, or effectiveness, of the intervention.</w:t>
      </w:r>
      <w:r w:rsidR="00A57185">
        <w:t xml:space="preserve"> </w:t>
      </w:r>
      <w:r w:rsidR="00F557DF">
        <w:t xml:space="preserve">In the context of estimating </w:t>
      </w:r>
      <w:r w:rsidR="00F557DF">
        <w:lastRenderedPageBreak/>
        <w:t xml:space="preserve">effective coverage in MAPS, this could include uncertainty around adherence with LSFF standards or framer adoption rates of biofortified crop production. </w:t>
      </w:r>
      <w:r w:rsidR="00470D1B">
        <w:t xml:space="preserve"> </w:t>
      </w:r>
    </w:p>
    <w:p w14:paraId="6A458EC0" w14:textId="1CA3CB42" w:rsidR="00470D1B" w:rsidRDefault="00470D1B" w:rsidP="00FF4F50">
      <w:pPr>
        <w:autoSpaceDE w:val="0"/>
        <w:autoSpaceDN w:val="0"/>
        <w:adjustRightInd w:val="0"/>
      </w:pPr>
    </w:p>
    <w:p w14:paraId="62F8169F" w14:textId="5B5545A0" w:rsidR="00F557DF" w:rsidRDefault="00F557DF" w:rsidP="00F557DF">
      <w:pPr>
        <w:autoSpaceDE w:val="0"/>
        <w:autoSpaceDN w:val="0"/>
        <w:adjustRightInd w:val="0"/>
      </w:pPr>
      <w:r>
        <w:t>Ultimately, we hope to add functionality to the cost and effectiveness module of the tool to allow users to define and automatically conduct sensitivity analyses around the cost, effectiveness, and/or cost-effectiveness of each intervention they define. In the meantime, we urge all users to manually conduct sensitivity analyses after estimating the cost, effectiveness, or cost-effectiveness of an intervention by copying the</w:t>
      </w:r>
      <w:r w:rsidR="002760AA">
        <w:t xml:space="preserve"> primary</w:t>
      </w:r>
      <w:r>
        <w:t xml:space="preserve"> intervention </w:t>
      </w:r>
      <w:r w:rsidR="002760AA">
        <w:t xml:space="preserve">and </w:t>
      </w:r>
      <w:r>
        <w:t>adjusting</w:t>
      </w:r>
      <w:r w:rsidR="002760AA">
        <w:t xml:space="preserve"> key parameters up and/or down to reflect uncertainty, and re-estimating cost, effectiveness, and/or cost-effectiveness.</w:t>
      </w:r>
      <w:r>
        <w:t xml:space="preserve">  </w:t>
      </w:r>
    </w:p>
    <w:p w14:paraId="33E51BAB" w14:textId="77777777" w:rsidR="00FF4F50" w:rsidRDefault="00FF4F50" w:rsidP="00FF4F50"/>
    <w:p w14:paraId="77632E0F" w14:textId="3E33E30D" w:rsidR="00FF4F50" w:rsidRDefault="00FF4F50" w:rsidP="00FF4F50">
      <w:r>
        <w:t xml:space="preserve">For cost estimates, </w:t>
      </w:r>
      <w:r w:rsidR="002760AA">
        <w:t xml:space="preserve">this </w:t>
      </w:r>
      <w:r w:rsidR="009148E4">
        <w:t>could</w:t>
      </w:r>
      <w:r w:rsidR="002760AA">
        <w:t xml:space="preserve"> begin by first</w:t>
      </w:r>
      <w:r>
        <w:t xml:space="preserve"> identify key program cost drivers. Once these </w:t>
      </w:r>
      <w:r w:rsidR="002760AA">
        <w:t>parameters are</w:t>
      </w:r>
      <w:r>
        <w:t xml:space="preserve"> identified, data can be collected (e.g., time series data, if available) or assumptions made to establish ranges of uncertainty (e.g., plus or minus 25%) regarding the amounts of specific inputs (e.g., person-days)</w:t>
      </w:r>
      <w:r w:rsidR="002760AA">
        <w:t xml:space="preserve">, </w:t>
      </w:r>
      <w:r>
        <w:t>input prices/values (e.g., micronutrient fortificant prices</w:t>
      </w:r>
      <w:r w:rsidR="002760AA">
        <w:t>, seed prices, wage rates, etc.),</w:t>
      </w:r>
      <w:r>
        <w:t xml:space="preserve"> or </w:t>
      </w:r>
      <w:r w:rsidR="002760AA">
        <w:t>other key sources of uncertainty. Then</w:t>
      </w:r>
      <w:r>
        <w:t xml:space="preserve">, </w:t>
      </w:r>
      <w:r w:rsidR="002760AA">
        <w:t>in the copy of the primary</w:t>
      </w:r>
      <w:r>
        <w:t xml:space="preserve"> cost model</w:t>
      </w:r>
      <w:r w:rsidR="002760AA">
        <w:t xml:space="preserve">, these parameters can be </w:t>
      </w:r>
      <w:r>
        <w:t xml:space="preserve">‘shocked’ by </w:t>
      </w:r>
      <w:r w:rsidR="002760AA">
        <w:t xml:space="preserve">the </w:t>
      </w:r>
      <w:r>
        <w:t>estimated or assumed uncertainty, and the change in estimated costs noted and reported</w:t>
      </w:r>
      <w:r w:rsidR="002760AA">
        <w:t xml:space="preserve"> alongside the primary cost estimate</w:t>
      </w:r>
      <w:r>
        <w:t xml:space="preserve">. </w:t>
      </w:r>
    </w:p>
    <w:p w14:paraId="3E57DC5B" w14:textId="77777777" w:rsidR="00372DD7" w:rsidRDefault="00372DD7" w:rsidP="00372DD7"/>
    <w:p w14:paraId="315E62FF" w14:textId="0646D987" w:rsidR="009148E4" w:rsidRDefault="009148E4" w:rsidP="00372DD7">
      <w:r>
        <w:t>For effectiveness estimates, it is important to identify key sources of uncertainty for a specific intervention scenario. For LSFF this could include the percent of a food vehicle that is fortifiable, the expected micronutrient loss from point of fortification to households, or expected adherence with fortification standards. For biofortification</w:t>
      </w:r>
      <w:r w:rsidR="00586B2F">
        <w:t xml:space="preserve"> via </w:t>
      </w:r>
      <w:r w:rsidR="00CF7E48">
        <w:t>crop</w:t>
      </w:r>
      <w:r w:rsidR="00586B2F">
        <w:t xml:space="preserve"> breeding</w:t>
      </w:r>
      <w:r>
        <w:t xml:space="preserve">, key sources of uncertainty could include the expected micronutrient contents of the biofortified variety </w:t>
      </w:r>
      <w:r w:rsidR="00586B2F">
        <w:t>compared to the traditional variety. For agronomic biofortification, an important parameter to include in sensitivity analysis might be</w:t>
      </w:r>
      <w:r>
        <w:t xml:space="preserve"> expected </w:t>
      </w:r>
      <w:r w:rsidR="00586B2F">
        <w:t>increase in the</w:t>
      </w:r>
      <w:r>
        <w:t xml:space="preserve"> mineral</w:t>
      </w:r>
      <w:r w:rsidR="00F24568">
        <w:t xml:space="preserve"> </w:t>
      </w:r>
      <w:r w:rsidR="00586B2F">
        <w:t>contents of the edible portion of the crop as a result of mineral-enhanced fertilizer application. And for both types of biofortification</w:t>
      </w:r>
      <w:r>
        <w:t xml:space="preserve">, </w:t>
      </w:r>
      <w:r w:rsidR="00586B2F">
        <w:t xml:space="preserve">modeling uncertainty in farmer adoption rates may be important. </w:t>
      </w:r>
      <w:r>
        <w:t xml:space="preserve">  </w:t>
      </w:r>
    </w:p>
    <w:p w14:paraId="250D5241" w14:textId="0B193DDD" w:rsidR="009148E4" w:rsidRDefault="009148E4" w:rsidP="00372DD7"/>
    <w:p w14:paraId="269A3AE4" w14:textId="0DFD1E62" w:rsidR="009148E4" w:rsidRDefault="009148E4" w:rsidP="009148E4">
      <w:r>
        <w:t>When there is more than one source of uncertainty or you are aiming to simultaneously assess the impact of uncertainty in both costs and impacts</w:t>
      </w:r>
      <w:r w:rsidR="00586B2F">
        <w:t xml:space="preserve"> of an intervention</w:t>
      </w:r>
      <w:r>
        <w:t xml:space="preserve">, uncertainly can be group into best-case and worst-case scenarios to identify ranges of possible costs, effectiveness, and cost-effectiveness for a specific intervention.  </w:t>
      </w:r>
    </w:p>
    <w:p w14:paraId="1F980678" w14:textId="77777777" w:rsidR="009148E4" w:rsidRDefault="009148E4" w:rsidP="00372DD7"/>
    <w:p w14:paraId="4BAD62D4" w14:textId="0D08A469" w:rsidR="00372DD7" w:rsidRDefault="00372DD7" w:rsidP="00372DD7">
      <w:r>
        <w:t xml:space="preserve">Interpreting and using the results of sensitivity analyses can be challenging, but doing so can lend credibility to </w:t>
      </w:r>
      <w:r w:rsidR="009148E4">
        <w:t>the results</w:t>
      </w:r>
      <w:r>
        <w:t xml:space="preserve">.  For example, if the results of best-case/worst-case sensitivity analyses suggest that Program A will always be more cost-effective than Program B, this can lend confidence to choosing Program A. On the other hand, if a given program under- or out-performs another depending on sensitivity analyses, </w:t>
      </w:r>
      <w:r w:rsidR="009148E4">
        <w:t>this may</w:t>
      </w:r>
      <w:r>
        <w:t xml:space="preserve"> leave decision-makers with doubts regarding which program to choose. </w:t>
      </w:r>
      <w:r w:rsidR="002760AA">
        <w:t xml:space="preserve">Ultimately, it is up to the users of the evidence generated in the MAPS tool </w:t>
      </w:r>
      <w:r w:rsidR="009148E4">
        <w:t xml:space="preserve">cost and effectiveness module to decide how much uncertainty they are comfortable with, but it is important to be transparent about uncertainty and integrate it into your economic evaluations using sensitivity analysis. </w:t>
      </w:r>
    </w:p>
    <w:p w14:paraId="39001D34" w14:textId="546D2569" w:rsidR="00372DD7" w:rsidRDefault="00372DD7" w:rsidP="00C5324A">
      <w:pPr>
        <w:contextualSpacing/>
      </w:pPr>
    </w:p>
    <w:p w14:paraId="79EF4104" w14:textId="77777777" w:rsidR="002760AA" w:rsidRDefault="002760AA">
      <w:r>
        <w:br w:type="page"/>
      </w:r>
    </w:p>
    <w:p w14:paraId="140CE286" w14:textId="6170D869" w:rsidR="00972FF9" w:rsidRPr="00756A11" w:rsidRDefault="00756A11" w:rsidP="00C5324A">
      <w:pPr>
        <w:contextualSpacing/>
        <w:rPr>
          <w:b/>
          <w:bCs/>
        </w:rPr>
      </w:pPr>
      <w:r w:rsidRPr="00756A11">
        <w:rPr>
          <w:b/>
          <w:bCs/>
        </w:rPr>
        <w:lastRenderedPageBreak/>
        <w:t>References</w:t>
      </w:r>
    </w:p>
    <w:p w14:paraId="32F64674" w14:textId="77777777" w:rsidR="00972FF9" w:rsidRDefault="00972FF9" w:rsidP="00C5324A">
      <w:pPr>
        <w:contextualSpacing/>
      </w:pPr>
    </w:p>
    <w:p w14:paraId="1E8AEA72" w14:textId="77777777" w:rsidR="001F3F95" w:rsidRPr="001F3F95" w:rsidRDefault="00972FF9" w:rsidP="001F3F95">
      <w:pPr>
        <w:pStyle w:val="EndNoteBibliography"/>
        <w:ind w:left="720" w:hanging="720"/>
      </w:pPr>
      <w:r>
        <w:fldChar w:fldCharType="begin"/>
      </w:r>
      <w:r>
        <w:instrText xml:space="preserve"> ADDIN EN.REFLIST </w:instrText>
      </w:r>
      <w:r>
        <w:fldChar w:fldCharType="separate"/>
      </w:r>
      <w:r w:rsidR="001F3F95" w:rsidRPr="001F3F95">
        <w:t xml:space="preserve">Adams K.P., Vosti S.A., Mbuya M.N.N., Friesen V.M. &amp; Engle-Stone R. (2022). Update on analytical methods and research gaps in the use of household consumption and expenditure survey data to inform the design of food-fortification programs. </w:t>
      </w:r>
      <w:r w:rsidR="001F3F95" w:rsidRPr="001F3F95">
        <w:rPr>
          <w:i/>
        </w:rPr>
        <w:t>Advances in Nutrition,</w:t>
      </w:r>
      <w:r w:rsidR="001F3F95" w:rsidRPr="001F3F95">
        <w:t xml:space="preserve"> 13, 953-969. doi: 10.1093/advances/nmac021.</w:t>
      </w:r>
    </w:p>
    <w:p w14:paraId="01255743" w14:textId="77777777" w:rsidR="001F3F95" w:rsidRPr="001F3F95" w:rsidRDefault="001F3F95" w:rsidP="001F3F95">
      <w:pPr>
        <w:pStyle w:val="EndNoteBibliography"/>
        <w:ind w:left="720" w:hanging="720"/>
      </w:pPr>
      <w:r w:rsidRPr="001F3F95">
        <w:t xml:space="preserve">Allen L.H., Carriquiry A.L. &amp; Murphy S.P. (2019). Perspective: Proposed harmonized nutrient reference values for populations. </w:t>
      </w:r>
      <w:r w:rsidRPr="001F3F95">
        <w:rPr>
          <w:i/>
        </w:rPr>
        <w:t>Advances in Nutrition,</w:t>
      </w:r>
      <w:r w:rsidRPr="001F3F95">
        <w:t xml:space="preserve"> 11, 469-483. doi: 10.1093/advances/nmz096.</w:t>
      </w:r>
    </w:p>
    <w:p w14:paraId="779AD700" w14:textId="5979F1FB" w:rsidR="001F3F95" w:rsidRPr="001F3F95" w:rsidRDefault="001F3F95" w:rsidP="001F3F95">
      <w:pPr>
        <w:pStyle w:val="EndNoteBibliography"/>
        <w:ind w:left="720" w:hanging="720"/>
      </w:pPr>
      <w:r w:rsidRPr="001F3F95">
        <w:t xml:space="preserve">Bailey L.B. (2000). New standard for dietary folate intake in pregnant women123. </w:t>
      </w:r>
      <w:r w:rsidRPr="001F3F95">
        <w:rPr>
          <w:i/>
        </w:rPr>
        <w:t>The American Journal of Clinical Nutrition,</w:t>
      </w:r>
      <w:r w:rsidRPr="001F3F95">
        <w:t xml:space="preserve"> 71, 1304S-1307S. doi: </w:t>
      </w:r>
      <w:hyperlink r:id="rId10" w:history="1">
        <w:r w:rsidRPr="001F3F95">
          <w:rPr>
            <w:rStyle w:val="Hyperlink"/>
          </w:rPr>
          <w:t>https://doi.org/10.1093/ajcn/71.5.1304s</w:t>
        </w:r>
      </w:hyperlink>
      <w:r w:rsidRPr="001F3F95">
        <w:t>.</w:t>
      </w:r>
    </w:p>
    <w:p w14:paraId="24DE88DD" w14:textId="71393125" w:rsidR="001F3F95" w:rsidRPr="001F3F95" w:rsidRDefault="001F3F95" w:rsidP="001F3F95">
      <w:pPr>
        <w:pStyle w:val="EndNoteBibliography"/>
        <w:ind w:left="720" w:hanging="720"/>
      </w:pPr>
      <w:r w:rsidRPr="001F3F95">
        <w:t xml:space="preserve">Botoman L., Chimungu J.G., Bailey E.H., Munthali M.W., Ander E.L., Mossa A.-W., . . . Nalivata P.C. (2022). Agronomic biofortification increases grain zinc concentration of maize grown under contrasting soil types in Malawi. </w:t>
      </w:r>
      <w:r w:rsidRPr="001F3F95">
        <w:rPr>
          <w:i/>
        </w:rPr>
        <w:t>Plant Direct,</w:t>
      </w:r>
      <w:r w:rsidRPr="001F3F95">
        <w:t xml:space="preserve"> 6, e458. doi: </w:t>
      </w:r>
      <w:hyperlink r:id="rId11" w:history="1">
        <w:r w:rsidRPr="001F3F95">
          <w:rPr>
            <w:rStyle w:val="Hyperlink"/>
          </w:rPr>
          <w:t>https://doi.org/10.1002/pld3.458</w:t>
        </w:r>
      </w:hyperlink>
      <w:r w:rsidRPr="001F3F95">
        <w:t>.</w:t>
      </w:r>
    </w:p>
    <w:p w14:paraId="03C6DDE0" w14:textId="77777777" w:rsidR="001F3F95" w:rsidRPr="001F3F95" w:rsidRDefault="001F3F95" w:rsidP="001F3F95">
      <w:pPr>
        <w:pStyle w:val="EndNoteBibliography"/>
        <w:ind w:left="720" w:hanging="720"/>
      </w:pPr>
      <w:r w:rsidRPr="001F3F95">
        <w:t xml:space="preserve">Bouis H.E., Hotz C., McClafferty B., Meenakshi J.V. &amp; Pfeiffer W.H. (2011). Biofortification: A new tool to reduce micronutrient malnutrition. </w:t>
      </w:r>
      <w:r w:rsidRPr="001F3F95">
        <w:rPr>
          <w:i/>
        </w:rPr>
        <w:t>Food and Nutrition Bulletin,</w:t>
      </w:r>
      <w:r w:rsidRPr="001F3F95">
        <w:t xml:space="preserve"> 32, S31-S40. doi: 10.1177/15648265110321S105.</w:t>
      </w:r>
    </w:p>
    <w:p w14:paraId="45CCBDCD" w14:textId="5D2E0E00" w:rsidR="001F3F95" w:rsidRPr="001F3F95" w:rsidRDefault="001F3F95" w:rsidP="001F3F95">
      <w:pPr>
        <w:pStyle w:val="EndNoteBibliography"/>
        <w:ind w:left="720" w:hanging="720"/>
      </w:pPr>
      <w:r w:rsidRPr="001F3F95">
        <w:t xml:space="preserve">Bureau of Economic Analysis (2020). Table 1.1.9. Implicit price deflators for gross domestic product. </w:t>
      </w:r>
      <w:hyperlink r:id="rId12" w:history="1">
        <w:r w:rsidRPr="001F3F95">
          <w:rPr>
            <w:rStyle w:val="Hyperlink"/>
          </w:rPr>
          <w:t>https://apps.bea.gov/iTable/iTable.cfm?reqid=19&amp;step=3&amp;isuri=1&amp;1921=survey&amp;1903=13#reqid=19&amp;step=3&amp;isuri=1&amp;1921=survey&amp;1903=13</w:t>
        </w:r>
      </w:hyperlink>
      <w:r w:rsidRPr="001F3F95">
        <w:t>.</w:t>
      </w:r>
    </w:p>
    <w:p w14:paraId="3920C4CC" w14:textId="35A45EC1" w:rsidR="001F3F95" w:rsidRPr="001F3F95" w:rsidRDefault="001F3F95" w:rsidP="001F3F95">
      <w:pPr>
        <w:pStyle w:val="EndNoteBibliography"/>
        <w:ind w:left="720" w:hanging="720"/>
      </w:pPr>
      <w:r w:rsidRPr="001F3F95">
        <w:t xml:space="preserve">Centers for Disease Control and Prevention (2024). Maternal diet and breastfeeding. </w:t>
      </w:r>
      <w:hyperlink r:id="rId13" w:history="1">
        <w:r w:rsidRPr="001F3F95">
          <w:rPr>
            <w:rStyle w:val="Hyperlink"/>
          </w:rPr>
          <w:t>https://www.cdc.gov/breastfeeding-special-circumstances/hcp/diet-micronutrients/maternal-diet.html</w:t>
        </w:r>
      </w:hyperlink>
      <w:r w:rsidRPr="001F3F95">
        <w:t>.</w:t>
      </w:r>
    </w:p>
    <w:p w14:paraId="59AD5B29" w14:textId="77777777" w:rsidR="001F3F95" w:rsidRPr="001F3F95" w:rsidRDefault="001F3F95" w:rsidP="001F3F95">
      <w:pPr>
        <w:pStyle w:val="EndNoteBibliography"/>
        <w:ind w:left="720" w:hanging="720"/>
      </w:pPr>
      <w:r w:rsidRPr="001F3F95">
        <w:t xml:space="preserve">Chilimba A.D.C., Young. S.D. &amp; Joy E.J.M. (2014). Agronomic biofortification of maize, soybean and groundnut with selenium in intercropping and sole cropping systems. </w:t>
      </w:r>
      <w:r w:rsidRPr="001F3F95">
        <w:rPr>
          <w:i/>
        </w:rPr>
        <w:t>African Journa of Agricultural Research,</w:t>
      </w:r>
      <w:r w:rsidRPr="001F3F95">
        <w:t xml:space="preserve"> 9, 3620-3626.</w:t>
      </w:r>
    </w:p>
    <w:p w14:paraId="4188ABF0" w14:textId="77777777" w:rsidR="001F3F95" w:rsidRPr="001F3F95" w:rsidRDefault="001F3F95" w:rsidP="001F3F95">
      <w:pPr>
        <w:pStyle w:val="EndNoteBibliography"/>
        <w:ind w:left="720" w:hanging="720"/>
      </w:pPr>
      <w:r w:rsidRPr="001F3F95">
        <w:t xml:space="preserve">Coates J., Colaiezzi B., Fiedler J.L., Wirth J., Lividini K. &amp; Rogers B. (2012). A program needs-driven approach to selecting dietary assessment methods for decision-making in food fortification programs. </w:t>
      </w:r>
      <w:r w:rsidRPr="001F3F95">
        <w:rPr>
          <w:i/>
        </w:rPr>
        <w:t>Food and Nutrition Bulletin,</w:t>
      </w:r>
      <w:r w:rsidRPr="001F3F95">
        <w:t xml:space="preserve"> 33, S146-S156. doi: 10.1177/15648265120333s202.</w:t>
      </w:r>
    </w:p>
    <w:p w14:paraId="2739C499" w14:textId="2CA0654C" w:rsidR="001F3F95" w:rsidRPr="001F3F95" w:rsidRDefault="001F3F95" w:rsidP="001F3F95">
      <w:pPr>
        <w:pStyle w:val="EndNoteBibliography"/>
        <w:ind w:left="720" w:hanging="720"/>
      </w:pPr>
      <w:r w:rsidRPr="001F3F95">
        <w:t xml:space="preserve">de Valença A.W., Bake A., Brouwer I.D. &amp; Giller K.E. (2017). Agronomic biofortification of crops to fight hidden hunger in sub-saharan Africa. </w:t>
      </w:r>
      <w:r w:rsidRPr="001F3F95">
        <w:rPr>
          <w:i/>
        </w:rPr>
        <w:t>Global Food Security,</w:t>
      </w:r>
      <w:r w:rsidRPr="001F3F95">
        <w:t xml:space="preserve"> 12, 8-14. doi: </w:t>
      </w:r>
      <w:hyperlink r:id="rId14" w:history="1">
        <w:r w:rsidRPr="001F3F95">
          <w:rPr>
            <w:rStyle w:val="Hyperlink"/>
          </w:rPr>
          <w:t>https://doi.org/10.1016/j.gfs.2016.12.001</w:t>
        </w:r>
      </w:hyperlink>
      <w:r w:rsidRPr="001F3F95">
        <w:t>.</w:t>
      </w:r>
    </w:p>
    <w:p w14:paraId="40FEF7C9" w14:textId="77777777" w:rsidR="001F3F95" w:rsidRPr="001F3F95" w:rsidRDefault="001F3F95" w:rsidP="001F3F95">
      <w:pPr>
        <w:pStyle w:val="EndNoteBibliography"/>
        <w:ind w:left="720" w:hanging="720"/>
      </w:pPr>
      <w:r w:rsidRPr="001F3F95">
        <w:t xml:space="preserve">Fiedler J.L. (2013). Towards overcoming the food consumption information gap: Strengthening household consumption and expenditures surveys for food and nutrition policymaking. </w:t>
      </w:r>
      <w:r w:rsidRPr="001F3F95">
        <w:rPr>
          <w:i/>
        </w:rPr>
        <w:t>Global Food Security,</w:t>
      </w:r>
      <w:r w:rsidRPr="001F3F95">
        <w:t xml:space="preserve"> 2, 56-63. doi: 10.1016/j.gfs.2012.09.002.</w:t>
      </w:r>
    </w:p>
    <w:p w14:paraId="0153E883" w14:textId="11ED79AD" w:rsidR="001F3F95" w:rsidRPr="001F3F95" w:rsidRDefault="001F3F95" w:rsidP="001F3F95">
      <w:pPr>
        <w:pStyle w:val="EndNoteBibliography"/>
        <w:ind w:left="720" w:hanging="720"/>
      </w:pPr>
      <w:r w:rsidRPr="001F3F95">
        <w:t xml:space="preserve">Food and Agricultural Organization of the United Nations &amp; World Health Organization (2001). Human energy requirements. Report of a joint FAO/WHO/UNU expert consultation. Rome,17–24 october 2001. Rome, </w:t>
      </w:r>
      <w:hyperlink r:id="rId15" w:history="1">
        <w:r w:rsidRPr="001F3F95">
          <w:rPr>
            <w:rStyle w:val="Hyperlink"/>
          </w:rPr>
          <w:t>https://openknowledge.fao.org/server/api/core/bitstreams/62ae7aeb-9536-4e43-b2d0-55120e662824/content</w:t>
        </w:r>
      </w:hyperlink>
      <w:r w:rsidRPr="001F3F95">
        <w:t>.</w:t>
      </w:r>
    </w:p>
    <w:p w14:paraId="70508234" w14:textId="77777777" w:rsidR="001F3F95" w:rsidRPr="001F3F95" w:rsidRDefault="001F3F95" w:rsidP="001F3F95">
      <w:pPr>
        <w:pStyle w:val="EndNoteBibliography"/>
        <w:ind w:left="720" w:hanging="720"/>
      </w:pPr>
      <w:r w:rsidRPr="001F3F95">
        <w:t xml:space="preserve">Food and Agriculture Organization of the United Nations &amp; The World Bank (2018). </w:t>
      </w:r>
      <w:r w:rsidRPr="001F3F95">
        <w:rPr>
          <w:i/>
        </w:rPr>
        <w:t xml:space="preserve">Food data collection in household consumption and expenditure surveys. Guidelines for low-and middle-income countries. </w:t>
      </w:r>
      <w:r w:rsidRPr="001F3F95">
        <w:t>FAO and the World Bank, Rome.</w:t>
      </w:r>
    </w:p>
    <w:p w14:paraId="1BC6C481" w14:textId="77777777" w:rsidR="001F3F95" w:rsidRPr="001F3F95" w:rsidRDefault="001F3F95" w:rsidP="001F3F95">
      <w:pPr>
        <w:pStyle w:val="EndNoteBibliography"/>
        <w:ind w:left="720" w:hanging="720"/>
      </w:pPr>
      <w:r w:rsidRPr="001F3F95">
        <w:t xml:space="preserve">Institute of Medicine (2001). </w:t>
      </w:r>
      <w:r w:rsidRPr="001F3F95">
        <w:rPr>
          <w:i/>
        </w:rPr>
        <w:t xml:space="preserve">Dietary reference intakes for vitamin a, vitamin k, arsenic, boron, chromium, copper, iodine, iron, manganese, molybdenum, nickel, silicon, vanadium, and zinc. </w:t>
      </w:r>
      <w:r w:rsidRPr="001F3F95">
        <w:t>National Academies Press, Washington, D.C.</w:t>
      </w:r>
    </w:p>
    <w:p w14:paraId="7FF2EFCF" w14:textId="77777777" w:rsidR="001F3F95" w:rsidRPr="001F3F95" w:rsidRDefault="001F3F95" w:rsidP="001F3F95">
      <w:pPr>
        <w:pStyle w:val="EndNoteBibliography"/>
        <w:ind w:left="720" w:hanging="720"/>
      </w:pPr>
      <w:r w:rsidRPr="001F3F95">
        <w:t xml:space="preserve">Joy E.J.M., Stein A.J., Young S.D., Ander E.L., Watts M.J. &amp; Broadley M.R. (2015). Zinc-enriched fertilisers as a potential public health intervention in Africa. </w:t>
      </w:r>
      <w:r w:rsidRPr="001F3F95">
        <w:rPr>
          <w:i/>
        </w:rPr>
        <w:t>Plant and Soil,</w:t>
      </w:r>
      <w:r w:rsidRPr="001F3F95">
        <w:t xml:space="preserve"> 389, 1-24. doi: 10.1007/s11104-015-2430-8.</w:t>
      </w:r>
    </w:p>
    <w:p w14:paraId="0FD7DF9E" w14:textId="1D814B33" w:rsidR="001F3F95" w:rsidRPr="001F3F95" w:rsidRDefault="001F3F95" w:rsidP="001F3F95">
      <w:pPr>
        <w:pStyle w:val="EndNoteBibliography"/>
        <w:ind w:left="720" w:hanging="720"/>
      </w:pPr>
      <w:r w:rsidRPr="001F3F95">
        <w:lastRenderedPageBreak/>
        <w:t xml:space="preserve">Ligowe I.S., Young S.D., Ander E.L., Kabambe V., Chilimba A.D.C., Bailey E.H., . . . Nalivata P.C. (2020). Selenium biofortification of crops on a Malawi alfisol under conservation agriculture. </w:t>
      </w:r>
      <w:r w:rsidRPr="001F3F95">
        <w:rPr>
          <w:i/>
        </w:rPr>
        <w:t>Geoderma,</w:t>
      </w:r>
      <w:r w:rsidRPr="001F3F95">
        <w:t xml:space="preserve"> 369, 114315. doi: </w:t>
      </w:r>
      <w:hyperlink r:id="rId16" w:history="1">
        <w:r w:rsidRPr="001F3F95">
          <w:rPr>
            <w:rStyle w:val="Hyperlink"/>
          </w:rPr>
          <w:t>https://doi.org/10.1016/j.geoderma.2020.114315</w:t>
        </w:r>
      </w:hyperlink>
      <w:r w:rsidRPr="001F3F95">
        <w:t>.</w:t>
      </w:r>
    </w:p>
    <w:p w14:paraId="0E9B3BFD" w14:textId="77777777" w:rsidR="001F3F95" w:rsidRPr="001F3F95" w:rsidRDefault="001F3F95" w:rsidP="001F3F95">
      <w:pPr>
        <w:pStyle w:val="EndNoteBibliography"/>
        <w:ind w:left="720" w:hanging="720"/>
      </w:pPr>
      <w:r w:rsidRPr="001F3F95">
        <w:t xml:space="preserve">Olson R., Gavin-Smith B., Ferraboschi C. &amp; Kraemer K. (2021). Food fortification: The advantages, disadvantages and lessons from Sight and Life programs. </w:t>
      </w:r>
      <w:r w:rsidRPr="001F3F95">
        <w:rPr>
          <w:i/>
        </w:rPr>
        <w:t>Nutrients,</w:t>
      </w:r>
      <w:r w:rsidRPr="001F3F95">
        <w:t xml:space="preserve"> 13. doi: 10.3390/nu13041118.</w:t>
      </w:r>
    </w:p>
    <w:p w14:paraId="59325A1D" w14:textId="185A87D3" w:rsidR="001F3F95" w:rsidRPr="001F3F95" w:rsidRDefault="001F3F95" w:rsidP="001F3F95">
      <w:pPr>
        <w:pStyle w:val="EndNoteBibliography"/>
        <w:ind w:left="720" w:hanging="720"/>
      </w:pPr>
      <w:r w:rsidRPr="001F3F95">
        <w:t xml:space="preserve">Saltzman A., Birol E., Bouis H.E., Boy E., De Moura F.F., Islam Y. &amp; Pfeiffer W.H. (2013). Biofortification: Progress toward a more nourishing future. </w:t>
      </w:r>
      <w:r w:rsidRPr="001F3F95">
        <w:rPr>
          <w:i/>
        </w:rPr>
        <w:t>Global Food Security,</w:t>
      </w:r>
      <w:r w:rsidRPr="001F3F95">
        <w:t xml:space="preserve"> 2, 9-17. doi: </w:t>
      </w:r>
      <w:hyperlink r:id="rId17" w:history="1">
        <w:r w:rsidRPr="001F3F95">
          <w:rPr>
            <w:rStyle w:val="Hyperlink"/>
          </w:rPr>
          <w:t>https://doi.org/10.1016/j.gfs.2012.12.003</w:t>
        </w:r>
      </w:hyperlink>
      <w:r w:rsidRPr="001F3F95">
        <w:t>.</w:t>
      </w:r>
    </w:p>
    <w:p w14:paraId="5D1DAD36" w14:textId="77777777" w:rsidR="001F3F95" w:rsidRPr="001F3F95" w:rsidRDefault="001F3F95" w:rsidP="001F3F95">
      <w:pPr>
        <w:pStyle w:val="EndNoteBibliography"/>
        <w:ind w:left="720" w:hanging="720"/>
      </w:pPr>
      <w:r w:rsidRPr="001F3F95">
        <w:t xml:space="preserve">Sanders G.D., Neumann P.J., Basu A., Brock D.W., Feeny D., Krahn M., . . . Ganiats T.G. (2016). Recommendations for conduct, methodological practices, and reporting of cost-effectiveness analyses: Second panel on cost-effectiveness in health and medicine. </w:t>
      </w:r>
      <w:r w:rsidRPr="001F3F95">
        <w:rPr>
          <w:i/>
        </w:rPr>
        <w:t>JAMA,</w:t>
      </w:r>
      <w:r w:rsidRPr="001F3F95">
        <w:t xml:space="preserve"> 316, 1093-1103. doi: 10.1001/jama.2016.12195.</w:t>
      </w:r>
    </w:p>
    <w:p w14:paraId="0CBBE343" w14:textId="77777777" w:rsidR="001F3F95" w:rsidRPr="001F3F95" w:rsidRDefault="001F3F95" w:rsidP="001F3F95">
      <w:pPr>
        <w:pStyle w:val="EndNoteBibliography"/>
        <w:ind w:left="720" w:hanging="720"/>
      </w:pPr>
      <w:r w:rsidRPr="001F3F95">
        <w:t xml:space="preserve">Teklu D., Gashu D., Joy E.J.M., Lark R.M., Bailey E.H., Wilson L., . . . Broadley M.R. (2023). Impact of zinc and iron agronomic biofortification on grain mineral concentration of finger millet varieties as affected by location and slope. </w:t>
      </w:r>
      <w:r w:rsidRPr="001F3F95">
        <w:rPr>
          <w:i/>
        </w:rPr>
        <w:t>Frontiers in Nutrition,</w:t>
      </w:r>
      <w:r w:rsidRPr="001F3F95">
        <w:t xml:space="preserve"> 10. doi: 10.3389/fnut.2023.1159833.</w:t>
      </w:r>
    </w:p>
    <w:p w14:paraId="369A3286" w14:textId="77777777" w:rsidR="001F3F95" w:rsidRPr="001F3F95" w:rsidRDefault="001F3F95" w:rsidP="001F3F95">
      <w:pPr>
        <w:pStyle w:val="EndNoteBibliography"/>
        <w:ind w:left="720" w:hanging="720"/>
      </w:pPr>
      <w:r w:rsidRPr="001F3F95">
        <w:t xml:space="preserve">Turner H.C., Sandmann F.G., Downey L.E., Orangi S., Teerawattananon Y., Vassall A. &amp; Jit M. (2023). What are economic costs and when should they be used in health economic studies? </w:t>
      </w:r>
      <w:r w:rsidRPr="001F3F95">
        <w:rPr>
          <w:i/>
        </w:rPr>
        <w:t>Cost Effectiveness and Resoure Allocation,</w:t>
      </w:r>
      <w:r w:rsidRPr="001F3F95">
        <w:t xml:space="preserve"> 21, 31. doi: 10.1186/s12962-023-00436-w.</w:t>
      </w:r>
    </w:p>
    <w:p w14:paraId="5CD0FEB6" w14:textId="109A63BA" w:rsidR="001F3F95" w:rsidRPr="001F3F95" w:rsidRDefault="001F3F95" w:rsidP="001F3F95">
      <w:pPr>
        <w:pStyle w:val="EndNoteBibliography"/>
        <w:ind w:left="720" w:hanging="720"/>
      </w:pPr>
      <w:r w:rsidRPr="001F3F95">
        <w:t xml:space="preserve">United Nations, Department of Economic and Social Affairs, Population Division (2019). World population prospects 2019, online edition. Rev. 1., </w:t>
      </w:r>
      <w:hyperlink r:id="rId18" w:history="1">
        <w:r w:rsidRPr="001F3F95">
          <w:rPr>
            <w:rStyle w:val="Hyperlink"/>
          </w:rPr>
          <w:t>https://population.un.org/wpp/</w:t>
        </w:r>
      </w:hyperlink>
      <w:r w:rsidRPr="001F3F95">
        <w:t>.</w:t>
      </w:r>
    </w:p>
    <w:p w14:paraId="7051BCFF" w14:textId="77B9EEE6" w:rsidR="001F3F95" w:rsidRPr="001F3F95" w:rsidRDefault="001F3F95" w:rsidP="001F3F95">
      <w:pPr>
        <w:pStyle w:val="EndNoteBibliography"/>
        <w:ind w:left="720" w:hanging="720"/>
      </w:pPr>
      <w:r w:rsidRPr="001F3F95">
        <w:t xml:space="preserve">USAID Advancing Nutrition (2023a). Methods guide: Needs assessment and design methodology to guide large-scale food fortification and broader programming to improve diets. USAID Advancing Nutrition, Arlington, VA, </w:t>
      </w:r>
      <w:hyperlink r:id="rId19" w:history="1">
        <w:r w:rsidRPr="001F3F95">
          <w:rPr>
            <w:rStyle w:val="Hyperlink"/>
          </w:rPr>
          <w:t>https://www.advancingnutrition.org/sites/default/files/2023-10/usaid_an_lsff_methodsguide.pdf</w:t>
        </w:r>
      </w:hyperlink>
      <w:r w:rsidRPr="001F3F95">
        <w:t xml:space="preserve"> </w:t>
      </w:r>
    </w:p>
    <w:p w14:paraId="14E96E3D" w14:textId="48A8F16D" w:rsidR="001F3F95" w:rsidRPr="001F3F95" w:rsidRDefault="001F3F95" w:rsidP="001F3F95">
      <w:pPr>
        <w:pStyle w:val="EndNoteBibliography"/>
        <w:ind w:left="720" w:hanging="720"/>
      </w:pPr>
      <w:r w:rsidRPr="001F3F95">
        <w:t xml:space="preserve">USAID Advancing Nutrition (2023b). Operational overview: Needs assessment and design methodology to guide large-scale food fortification and broader programming to improve diets. USAID Advancing Nutrition, Arlington, VA, </w:t>
      </w:r>
      <w:hyperlink r:id="rId20" w:history="1">
        <w:r w:rsidRPr="001F3F95">
          <w:rPr>
            <w:rStyle w:val="Hyperlink"/>
          </w:rPr>
          <w:t>https://www.advancingnutrition.org/sites/default/files/2023-10/usaid_an_lsff_operationalguide.pdf</w:t>
        </w:r>
      </w:hyperlink>
      <w:r w:rsidRPr="001F3F95">
        <w:t>.</w:t>
      </w:r>
    </w:p>
    <w:p w14:paraId="02848303" w14:textId="77777777" w:rsidR="001F3F95" w:rsidRPr="001F3F95" w:rsidRDefault="001F3F95" w:rsidP="001F3F95">
      <w:pPr>
        <w:pStyle w:val="EndNoteBibliography"/>
        <w:ind w:left="720" w:hanging="720"/>
      </w:pPr>
      <w:r w:rsidRPr="001F3F95">
        <w:t>WHO Programme of Nutrition (1998). Complementary feeding of young children in developing countries: A review of current scientific knowledge. WHO, Geneva, Switzerland.</w:t>
      </w:r>
    </w:p>
    <w:p w14:paraId="67A6830A" w14:textId="77777777" w:rsidR="001F3F95" w:rsidRPr="001F3F95" w:rsidRDefault="001F3F95" w:rsidP="001F3F95">
      <w:pPr>
        <w:pStyle w:val="EndNoteBibliography"/>
        <w:ind w:left="720" w:hanging="720"/>
      </w:pPr>
      <w:r w:rsidRPr="001F3F95">
        <w:t>World Health Organization (2003). Making choices in health: WHO guide to cost-effectiveness analysis. (eds T. Tan-Torres Edejer, B. R., T. Adams, R. Hutubessy, A. Acharya, D.B. Evans, et al.). Geneva, Switzerland.</w:t>
      </w:r>
    </w:p>
    <w:p w14:paraId="53A46FCA" w14:textId="77777777" w:rsidR="001F3F95" w:rsidRPr="001F3F95" w:rsidRDefault="001F3F95" w:rsidP="001F3F95">
      <w:pPr>
        <w:pStyle w:val="EndNoteBibliography"/>
        <w:ind w:left="720" w:hanging="720"/>
      </w:pPr>
      <w:r w:rsidRPr="001F3F95">
        <w:t xml:space="preserve">Zia M.H., Ahmed I., Bailey E.H., Lark R.M., Young S.D., Lowe N.M., . . . Broadley M.R. (2020). Site-specific factors influence the field performance of a zn-biofortified wheat variety. </w:t>
      </w:r>
      <w:r w:rsidRPr="001F3F95">
        <w:rPr>
          <w:i/>
        </w:rPr>
        <w:t>Frontiers in Sustainable Food Systems,</w:t>
      </w:r>
      <w:r w:rsidRPr="001F3F95">
        <w:t xml:space="preserve"> 4. doi: 10.3389/fsufs.2020.00135.</w:t>
      </w:r>
    </w:p>
    <w:p w14:paraId="27C5817E" w14:textId="2168FC51" w:rsidR="00267E68" w:rsidRDefault="00972FF9" w:rsidP="00C5324A">
      <w:pPr>
        <w:contextualSpacing/>
      </w:pPr>
      <w:r>
        <w:fldChar w:fldCharType="end"/>
      </w:r>
    </w:p>
    <w:sectPr w:rsidR="00267E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CEB71" w14:textId="77777777" w:rsidR="00653ACE" w:rsidRDefault="00653ACE" w:rsidP="00F05BE5">
      <w:r>
        <w:separator/>
      </w:r>
    </w:p>
  </w:endnote>
  <w:endnote w:type="continuationSeparator" w:id="0">
    <w:p w14:paraId="5373EB6F" w14:textId="77777777" w:rsidR="00653ACE" w:rsidRDefault="00653ACE" w:rsidP="00F0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654402"/>
      <w:docPartObj>
        <w:docPartGallery w:val="Page Numbers (Bottom of Page)"/>
        <w:docPartUnique/>
      </w:docPartObj>
    </w:sdtPr>
    <w:sdtEndPr>
      <w:rPr>
        <w:noProof/>
      </w:rPr>
    </w:sdtEndPr>
    <w:sdtContent>
      <w:p w14:paraId="74819110" w14:textId="09075869" w:rsidR="00AB0C5B" w:rsidRDefault="00AB0C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65AE8" w14:textId="77777777" w:rsidR="00AB0C5B" w:rsidRDefault="00AB0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B91E" w14:textId="77777777" w:rsidR="00653ACE" w:rsidRDefault="00653ACE" w:rsidP="00F05BE5">
      <w:r>
        <w:separator/>
      </w:r>
    </w:p>
  </w:footnote>
  <w:footnote w:type="continuationSeparator" w:id="0">
    <w:p w14:paraId="56E5EE58" w14:textId="77777777" w:rsidR="00653ACE" w:rsidRDefault="00653ACE" w:rsidP="00F05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2075"/>
    <w:multiLevelType w:val="hybridMultilevel"/>
    <w:tmpl w:val="A0705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7C3A"/>
    <w:multiLevelType w:val="hybridMultilevel"/>
    <w:tmpl w:val="38EA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37C0A"/>
    <w:multiLevelType w:val="hybridMultilevel"/>
    <w:tmpl w:val="CE0678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F93585"/>
    <w:multiLevelType w:val="hybridMultilevel"/>
    <w:tmpl w:val="BE868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90D7B"/>
    <w:multiLevelType w:val="hybridMultilevel"/>
    <w:tmpl w:val="BE868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16DB0"/>
    <w:multiLevelType w:val="hybridMultilevel"/>
    <w:tmpl w:val="7DF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D59A5"/>
    <w:multiLevelType w:val="hybridMultilevel"/>
    <w:tmpl w:val="47E8E0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9C55A2"/>
    <w:multiLevelType w:val="hybridMultilevel"/>
    <w:tmpl w:val="E9ACEC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Pittenger Adams">
    <w15:presenceInfo w15:providerId="AD" w15:userId="S::kpittenger@ucdavis.edu::423861b6-5e5c-45f4-afb4-87cc1a8f9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ternal Child Nutri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twzsp5h5w5zjerv9lpadeye5rztxxtdzez&quot;&gt;My EndNote Library&lt;record-ids&gt;&lt;item&gt;252&lt;/item&gt;&lt;item&gt;409&lt;/item&gt;&lt;item&gt;506&lt;/item&gt;&lt;item&gt;512&lt;/item&gt;&lt;item&gt;522&lt;/item&gt;&lt;item&gt;523&lt;/item&gt;&lt;item&gt;550&lt;/item&gt;&lt;item&gt;652&lt;/item&gt;&lt;item&gt;684&lt;/item&gt;&lt;item&gt;747&lt;/item&gt;&lt;item&gt;761&lt;/item&gt;&lt;item&gt;824&lt;/item&gt;&lt;item&gt;825&lt;/item&gt;&lt;item&gt;955&lt;/item&gt;&lt;item&gt;975&lt;/item&gt;&lt;item&gt;1064&lt;/item&gt;&lt;item&gt;1065&lt;/item&gt;&lt;item&gt;1066&lt;/item&gt;&lt;item&gt;1067&lt;/item&gt;&lt;item&gt;1068&lt;/item&gt;&lt;item&gt;1116&lt;/item&gt;&lt;item&gt;1120&lt;/item&gt;&lt;item&gt;1121&lt;/item&gt;&lt;item&gt;1122&lt;/item&gt;&lt;item&gt;1123&lt;/item&gt;&lt;item&gt;1124&lt;/item&gt;&lt;item&gt;1125&lt;/item&gt;&lt;/record-ids&gt;&lt;/item&gt;&lt;/Libraries&gt;"/>
  </w:docVars>
  <w:rsids>
    <w:rsidRoot w:val="00F63AAB"/>
    <w:rsid w:val="0001608A"/>
    <w:rsid w:val="00021DBF"/>
    <w:rsid w:val="00025962"/>
    <w:rsid w:val="00027285"/>
    <w:rsid w:val="00033B98"/>
    <w:rsid w:val="00046C69"/>
    <w:rsid w:val="000D044C"/>
    <w:rsid w:val="000D30F8"/>
    <w:rsid w:val="00102A0B"/>
    <w:rsid w:val="00104BDF"/>
    <w:rsid w:val="00130075"/>
    <w:rsid w:val="001342C8"/>
    <w:rsid w:val="0015427E"/>
    <w:rsid w:val="00162844"/>
    <w:rsid w:val="00167872"/>
    <w:rsid w:val="0017624F"/>
    <w:rsid w:val="00177303"/>
    <w:rsid w:val="00184DE0"/>
    <w:rsid w:val="001961B4"/>
    <w:rsid w:val="001A3340"/>
    <w:rsid w:val="001A348A"/>
    <w:rsid w:val="001B14D4"/>
    <w:rsid w:val="001B31AD"/>
    <w:rsid w:val="001C1098"/>
    <w:rsid w:val="001C1D05"/>
    <w:rsid w:val="001D04DF"/>
    <w:rsid w:val="001D1AB5"/>
    <w:rsid w:val="001D7C07"/>
    <w:rsid w:val="001F06F0"/>
    <w:rsid w:val="001F3F95"/>
    <w:rsid w:val="001F6278"/>
    <w:rsid w:val="00222FF8"/>
    <w:rsid w:val="00250D86"/>
    <w:rsid w:val="002541C4"/>
    <w:rsid w:val="00262065"/>
    <w:rsid w:val="0026743C"/>
    <w:rsid w:val="00267E68"/>
    <w:rsid w:val="00272D67"/>
    <w:rsid w:val="002760AA"/>
    <w:rsid w:val="002838A8"/>
    <w:rsid w:val="00286F9C"/>
    <w:rsid w:val="0029237B"/>
    <w:rsid w:val="002D1E81"/>
    <w:rsid w:val="002E1E81"/>
    <w:rsid w:val="003052C2"/>
    <w:rsid w:val="0031269C"/>
    <w:rsid w:val="00324D97"/>
    <w:rsid w:val="00330F6C"/>
    <w:rsid w:val="00351EF7"/>
    <w:rsid w:val="00357BB4"/>
    <w:rsid w:val="00372DD7"/>
    <w:rsid w:val="00374546"/>
    <w:rsid w:val="00377D4F"/>
    <w:rsid w:val="00397C2B"/>
    <w:rsid w:val="003A504D"/>
    <w:rsid w:val="003C27A3"/>
    <w:rsid w:val="003C7A26"/>
    <w:rsid w:val="003D1DDB"/>
    <w:rsid w:val="003D294B"/>
    <w:rsid w:val="003F1987"/>
    <w:rsid w:val="003F602E"/>
    <w:rsid w:val="004028FB"/>
    <w:rsid w:val="00435C49"/>
    <w:rsid w:val="00443B4E"/>
    <w:rsid w:val="0045374D"/>
    <w:rsid w:val="00456CD3"/>
    <w:rsid w:val="00470D1B"/>
    <w:rsid w:val="004765F6"/>
    <w:rsid w:val="004A4509"/>
    <w:rsid w:val="004A469C"/>
    <w:rsid w:val="004B2433"/>
    <w:rsid w:val="004B298A"/>
    <w:rsid w:val="004C611D"/>
    <w:rsid w:val="004D3D8F"/>
    <w:rsid w:val="004D58A3"/>
    <w:rsid w:val="004D60DA"/>
    <w:rsid w:val="004E1C83"/>
    <w:rsid w:val="004E205F"/>
    <w:rsid w:val="004E4C3B"/>
    <w:rsid w:val="004E7F50"/>
    <w:rsid w:val="004F59B1"/>
    <w:rsid w:val="004F7133"/>
    <w:rsid w:val="00516638"/>
    <w:rsid w:val="00517737"/>
    <w:rsid w:val="0053635C"/>
    <w:rsid w:val="00572245"/>
    <w:rsid w:val="0058345D"/>
    <w:rsid w:val="00586B2F"/>
    <w:rsid w:val="00590AB1"/>
    <w:rsid w:val="00591F1E"/>
    <w:rsid w:val="005957AC"/>
    <w:rsid w:val="00596885"/>
    <w:rsid w:val="005A7557"/>
    <w:rsid w:val="005B5D72"/>
    <w:rsid w:val="005C32AB"/>
    <w:rsid w:val="005C3640"/>
    <w:rsid w:val="005C3948"/>
    <w:rsid w:val="005D5F26"/>
    <w:rsid w:val="005E2A17"/>
    <w:rsid w:val="005E4C86"/>
    <w:rsid w:val="005E7787"/>
    <w:rsid w:val="005F7C1C"/>
    <w:rsid w:val="006004A9"/>
    <w:rsid w:val="00623189"/>
    <w:rsid w:val="00653ACE"/>
    <w:rsid w:val="006569A5"/>
    <w:rsid w:val="00661A4C"/>
    <w:rsid w:val="006844DE"/>
    <w:rsid w:val="00686CD3"/>
    <w:rsid w:val="00692EA9"/>
    <w:rsid w:val="00697368"/>
    <w:rsid w:val="006B6C72"/>
    <w:rsid w:val="006C3EC2"/>
    <w:rsid w:val="006C78D9"/>
    <w:rsid w:val="006D4DE1"/>
    <w:rsid w:val="006D6B76"/>
    <w:rsid w:val="006D6B7A"/>
    <w:rsid w:val="006F6A95"/>
    <w:rsid w:val="006F79D0"/>
    <w:rsid w:val="006F7D9D"/>
    <w:rsid w:val="007069A2"/>
    <w:rsid w:val="007254CA"/>
    <w:rsid w:val="007354BF"/>
    <w:rsid w:val="00747AA2"/>
    <w:rsid w:val="00755B83"/>
    <w:rsid w:val="00756A11"/>
    <w:rsid w:val="00757401"/>
    <w:rsid w:val="00766793"/>
    <w:rsid w:val="00770C89"/>
    <w:rsid w:val="0078051A"/>
    <w:rsid w:val="00786CBD"/>
    <w:rsid w:val="007A1865"/>
    <w:rsid w:val="007B2302"/>
    <w:rsid w:val="007B2DAD"/>
    <w:rsid w:val="007B63D3"/>
    <w:rsid w:val="007C17F1"/>
    <w:rsid w:val="007C4160"/>
    <w:rsid w:val="007D7909"/>
    <w:rsid w:val="007E0189"/>
    <w:rsid w:val="007E1A35"/>
    <w:rsid w:val="007E7295"/>
    <w:rsid w:val="00801139"/>
    <w:rsid w:val="0080283A"/>
    <w:rsid w:val="00812B20"/>
    <w:rsid w:val="008160D2"/>
    <w:rsid w:val="00822B29"/>
    <w:rsid w:val="0083406C"/>
    <w:rsid w:val="00842476"/>
    <w:rsid w:val="00843B63"/>
    <w:rsid w:val="00852F86"/>
    <w:rsid w:val="008613C3"/>
    <w:rsid w:val="00890FB0"/>
    <w:rsid w:val="00891868"/>
    <w:rsid w:val="008B2DF8"/>
    <w:rsid w:val="008D028A"/>
    <w:rsid w:val="008D19E6"/>
    <w:rsid w:val="008E0148"/>
    <w:rsid w:val="008E76FA"/>
    <w:rsid w:val="009148E4"/>
    <w:rsid w:val="00925F70"/>
    <w:rsid w:val="00927883"/>
    <w:rsid w:val="00932294"/>
    <w:rsid w:val="00940B00"/>
    <w:rsid w:val="00940F42"/>
    <w:rsid w:val="00941D3A"/>
    <w:rsid w:val="00972FF9"/>
    <w:rsid w:val="00975F91"/>
    <w:rsid w:val="00986850"/>
    <w:rsid w:val="00995FDB"/>
    <w:rsid w:val="009A108B"/>
    <w:rsid w:val="009C5ABA"/>
    <w:rsid w:val="009C6062"/>
    <w:rsid w:val="009C6E6C"/>
    <w:rsid w:val="009E017F"/>
    <w:rsid w:val="009E17FB"/>
    <w:rsid w:val="009F035E"/>
    <w:rsid w:val="009F2709"/>
    <w:rsid w:val="009F511C"/>
    <w:rsid w:val="009F783C"/>
    <w:rsid w:val="00A0086E"/>
    <w:rsid w:val="00A019D6"/>
    <w:rsid w:val="00A039AE"/>
    <w:rsid w:val="00A15610"/>
    <w:rsid w:val="00A225EA"/>
    <w:rsid w:val="00A22D30"/>
    <w:rsid w:val="00A237F8"/>
    <w:rsid w:val="00A2730C"/>
    <w:rsid w:val="00A275A4"/>
    <w:rsid w:val="00A2786E"/>
    <w:rsid w:val="00A45AFE"/>
    <w:rsid w:val="00A53EC4"/>
    <w:rsid w:val="00A57185"/>
    <w:rsid w:val="00A60AA4"/>
    <w:rsid w:val="00A62838"/>
    <w:rsid w:val="00A65B5E"/>
    <w:rsid w:val="00A72A19"/>
    <w:rsid w:val="00A72C08"/>
    <w:rsid w:val="00A73CCB"/>
    <w:rsid w:val="00A776F3"/>
    <w:rsid w:val="00A820DE"/>
    <w:rsid w:val="00A94DC6"/>
    <w:rsid w:val="00AA3676"/>
    <w:rsid w:val="00AB076D"/>
    <w:rsid w:val="00AB0C5B"/>
    <w:rsid w:val="00AB2EB1"/>
    <w:rsid w:val="00AD3D28"/>
    <w:rsid w:val="00AE5F62"/>
    <w:rsid w:val="00AF1064"/>
    <w:rsid w:val="00AF5F6B"/>
    <w:rsid w:val="00AF6698"/>
    <w:rsid w:val="00AF78B4"/>
    <w:rsid w:val="00B01143"/>
    <w:rsid w:val="00B02CA3"/>
    <w:rsid w:val="00B17C23"/>
    <w:rsid w:val="00B313C8"/>
    <w:rsid w:val="00B430A0"/>
    <w:rsid w:val="00B44950"/>
    <w:rsid w:val="00B45A9B"/>
    <w:rsid w:val="00B467F4"/>
    <w:rsid w:val="00B60204"/>
    <w:rsid w:val="00B66236"/>
    <w:rsid w:val="00B846F8"/>
    <w:rsid w:val="00B84BE0"/>
    <w:rsid w:val="00B96606"/>
    <w:rsid w:val="00BA78F2"/>
    <w:rsid w:val="00BA7ED0"/>
    <w:rsid w:val="00BC1995"/>
    <w:rsid w:val="00BC787C"/>
    <w:rsid w:val="00BD41C7"/>
    <w:rsid w:val="00BF0C82"/>
    <w:rsid w:val="00BF159B"/>
    <w:rsid w:val="00C015ED"/>
    <w:rsid w:val="00C05129"/>
    <w:rsid w:val="00C07A3A"/>
    <w:rsid w:val="00C234BA"/>
    <w:rsid w:val="00C25239"/>
    <w:rsid w:val="00C3030B"/>
    <w:rsid w:val="00C37C82"/>
    <w:rsid w:val="00C5324A"/>
    <w:rsid w:val="00C614AC"/>
    <w:rsid w:val="00C67F4B"/>
    <w:rsid w:val="00C704A5"/>
    <w:rsid w:val="00C95762"/>
    <w:rsid w:val="00C95FED"/>
    <w:rsid w:val="00CA479E"/>
    <w:rsid w:val="00CB1B9C"/>
    <w:rsid w:val="00CB62C7"/>
    <w:rsid w:val="00CC241B"/>
    <w:rsid w:val="00CC4467"/>
    <w:rsid w:val="00CC5544"/>
    <w:rsid w:val="00CC6943"/>
    <w:rsid w:val="00CC6D0C"/>
    <w:rsid w:val="00CE0516"/>
    <w:rsid w:val="00CE4DF0"/>
    <w:rsid w:val="00CF2910"/>
    <w:rsid w:val="00CF61CF"/>
    <w:rsid w:val="00CF7E48"/>
    <w:rsid w:val="00D02E16"/>
    <w:rsid w:val="00D12FEE"/>
    <w:rsid w:val="00D17533"/>
    <w:rsid w:val="00D24A7C"/>
    <w:rsid w:val="00D25679"/>
    <w:rsid w:val="00D27869"/>
    <w:rsid w:val="00D325A5"/>
    <w:rsid w:val="00D41E94"/>
    <w:rsid w:val="00D55309"/>
    <w:rsid w:val="00D57510"/>
    <w:rsid w:val="00D64E88"/>
    <w:rsid w:val="00D72D8A"/>
    <w:rsid w:val="00D76947"/>
    <w:rsid w:val="00D84677"/>
    <w:rsid w:val="00D97AB8"/>
    <w:rsid w:val="00DA2513"/>
    <w:rsid w:val="00DA2B24"/>
    <w:rsid w:val="00DA33D3"/>
    <w:rsid w:val="00DA602D"/>
    <w:rsid w:val="00DB0A83"/>
    <w:rsid w:val="00DB35B9"/>
    <w:rsid w:val="00DC7938"/>
    <w:rsid w:val="00DF1280"/>
    <w:rsid w:val="00DF2EA2"/>
    <w:rsid w:val="00DF774A"/>
    <w:rsid w:val="00E017AD"/>
    <w:rsid w:val="00E05D71"/>
    <w:rsid w:val="00E2727D"/>
    <w:rsid w:val="00E333DE"/>
    <w:rsid w:val="00E41F0A"/>
    <w:rsid w:val="00E6603B"/>
    <w:rsid w:val="00E70624"/>
    <w:rsid w:val="00EA2D50"/>
    <w:rsid w:val="00EC1288"/>
    <w:rsid w:val="00EC71FD"/>
    <w:rsid w:val="00ED027D"/>
    <w:rsid w:val="00ED26DF"/>
    <w:rsid w:val="00EE1B0C"/>
    <w:rsid w:val="00F000C5"/>
    <w:rsid w:val="00F05BE5"/>
    <w:rsid w:val="00F12054"/>
    <w:rsid w:val="00F22ED9"/>
    <w:rsid w:val="00F24568"/>
    <w:rsid w:val="00F31C2E"/>
    <w:rsid w:val="00F40899"/>
    <w:rsid w:val="00F557DF"/>
    <w:rsid w:val="00F60449"/>
    <w:rsid w:val="00F636A9"/>
    <w:rsid w:val="00F63AAB"/>
    <w:rsid w:val="00F65181"/>
    <w:rsid w:val="00F96115"/>
    <w:rsid w:val="00FA1DAD"/>
    <w:rsid w:val="00FB4D85"/>
    <w:rsid w:val="00FC3E8A"/>
    <w:rsid w:val="00FD3D46"/>
    <w:rsid w:val="00FE15EF"/>
    <w:rsid w:val="00F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86D5C"/>
  <w15:chartTrackingRefBased/>
  <w15:docId w15:val="{7DF8109D-FA7E-4CA5-B3D8-E94BD4D1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72FF9"/>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72FF9"/>
    <w:rPr>
      <w:rFonts w:ascii="Calibri" w:hAnsi="Calibri" w:cs="Calibri"/>
      <w:noProof/>
    </w:rPr>
  </w:style>
  <w:style w:type="paragraph" w:customStyle="1" w:styleId="EndNoteBibliography">
    <w:name w:val="EndNote Bibliography"/>
    <w:basedOn w:val="Normal"/>
    <w:link w:val="EndNoteBibliographyChar"/>
    <w:rsid w:val="00972FF9"/>
    <w:rPr>
      <w:rFonts w:ascii="Calibri" w:hAnsi="Calibri" w:cs="Calibri"/>
      <w:noProof/>
    </w:rPr>
  </w:style>
  <w:style w:type="character" w:customStyle="1" w:styleId="EndNoteBibliographyChar">
    <w:name w:val="EndNote Bibliography Char"/>
    <w:basedOn w:val="DefaultParagraphFont"/>
    <w:link w:val="EndNoteBibliography"/>
    <w:rsid w:val="00972FF9"/>
    <w:rPr>
      <w:rFonts w:ascii="Calibri" w:hAnsi="Calibri" w:cs="Calibri"/>
      <w:noProof/>
    </w:rPr>
  </w:style>
  <w:style w:type="character" w:styleId="Hyperlink">
    <w:name w:val="Hyperlink"/>
    <w:basedOn w:val="DefaultParagraphFont"/>
    <w:uiPriority w:val="99"/>
    <w:unhideWhenUsed/>
    <w:rsid w:val="00972FF9"/>
    <w:rPr>
      <w:color w:val="0563C1" w:themeColor="hyperlink"/>
      <w:u w:val="single"/>
    </w:rPr>
  </w:style>
  <w:style w:type="character" w:styleId="UnresolvedMention">
    <w:name w:val="Unresolved Mention"/>
    <w:basedOn w:val="DefaultParagraphFont"/>
    <w:uiPriority w:val="99"/>
    <w:semiHidden/>
    <w:unhideWhenUsed/>
    <w:rsid w:val="00972FF9"/>
    <w:rPr>
      <w:color w:val="605E5C"/>
      <w:shd w:val="clear" w:color="auto" w:fill="E1DFDD"/>
    </w:rPr>
  </w:style>
  <w:style w:type="table" w:styleId="TableGrid">
    <w:name w:val="Table Grid"/>
    <w:basedOn w:val="TableNormal"/>
    <w:uiPriority w:val="39"/>
    <w:rsid w:val="00B43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BE5"/>
    <w:pPr>
      <w:tabs>
        <w:tab w:val="center" w:pos="4680"/>
        <w:tab w:val="right" w:pos="9360"/>
      </w:tabs>
    </w:pPr>
  </w:style>
  <w:style w:type="character" w:customStyle="1" w:styleId="HeaderChar">
    <w:name w:val="Header Char"/>
    <w:basedOn w:val="DefaultParagraphFont"/>
    <w:link w:val="Header"/>
    <w:uiPriority w:val="99"/>
    <w:rsid w:val="00F05BE5"/>
  </w:style>
  <w:style w:type="paragraph" w:styleId="Footer">
    <w:name w:val="footer"/>
    <w:basedOn w:val="Normal"/>
    <w:link w:val="FooterChar"/>
    <w:uiPriority w:val="99"/>
    <w:unhideWhenUsed/>
    <w:rsid w:val="00F05BE5"/>
    <w:pPr>
      <w:tabs>
        <w:tab w:val="center" w:pos="4680"/>
        <w:tab w:val="right" w:pos="9360"/>
      </w:tabs>
    </w:pPr>
  </w:style>
  <w:style w:type="character" w:customStyle="1" w:styleId="FooterChar">
    <w:name w:val="Footer Char"/>
    <w:basedOn w:val="DefaultParagraphFont"/>
    <w:link w:val="Footer"/>
    <w:uiPriority w:val="99"/>
    <w:rsid w:val="00F05BE5"/>
  </w:style>
  <w:style w:type="paragraph" w:styleId="ListParagraph">
    <w:name w:val="List Paragraph"/>
    <w:basedOn w:val="Normal"/>
    <w:uiPriority w:val="34"/>
    <w:qFormat/>
    <w:rsid w:val="006D6B7A"/>
    <w:pPr>
      <w:spacing w:after="160" w:line="259" w:lineRule="auto"/>
      <w:ind w:left="720"/>
      <w:contextualSpacing/>
    </w:pPr>
  </w:style>
  <w:style w:type="character" w:styleId="CommentReference">
    <w:name w:val="annotation reference"/>
    <w:basedOn w:val="DefaultParagraphFont"/>
    <w:uiPriority w:val="99"/>
    <w:semiHidden/>
    <w:unhideWhenUsed/>
    <w:rsid w:val="00443B4E"/>
    <w:rPr>
      <w:sz w:val="16"/>
      <w:szCs w:val="16"/>
    </w:rPr>
  </w:style>
  <w:style w:type="paragraph" w:styleId="CommentText">
    <w:name w:val="annotation text"/>
    <w:basedOn w:val="Normal"/>
    <w:link w:val="CommentTextChar"/>
    <w:uiPriority w:val="99"/>
    <w:unhideWhenUsed/>
    <w:rsid w:val="00443B4E"/>
    <w:rPr>
      <w:sz w:val="20"/>
      <w:szCs w:val="20"/>
    </w:rPr>
  </w:style>
  <w:style w:type="character" w:customStyle="1" w:styleId="CommentTextChar">
    <w:name w:val="Comment Text Char"/>
    <w:basedOn w:val="DefaultParagraphFont"/>
    <w:link w:val="CommentText"/>
    <w:uiPriority w:val="99"/>
    <w:rsid w:val="00443B4E"/>
    <w:rPr>
      <w:sz w:val="20"/>
      <w:szCs w:val="20"/>
    </w:rPr>
  </w:style>
  <w:style w:type="paragraph" w:styleId="CommentSubject">
    <w:name w:val="annotation subject"/>
    <w:basedOn w:val="CommentText"/>
    <w:next w:val="CommentText"/>
    <w:link w:val="CommentSubjectChar"/>
    <w:uiPriority w:val="99"/>
    <w:semiHidden/>
    <w:unhideWhenUsed/>
    <w:rsid w:val="00443B4E"/>
    <w:rPr>
      <w:b/>
      <w:bCs/>
    </w:rPr>
  </w:style>
  <w:style w:type="character" w:customStyle="1" w:styleId="CommentSubjectChar">
    <w:name w:val="Comment Subject Char"/>
    <w:basedOn w:val="CommentTextChar"/>
    <w:link w:val="CommentSubject"/>
    <w:uiPriority w:val="99"/>
    <w:semiHidden/>
    <w:rsid w:val="00443B4E"/>
    <w:rPr>
      <w:b/>
      <w:bCs/>
      <w:sz w:val="20"/>
      <w:szCs w:val="20"/>
    </w:rPr>
  </w:style>
  <w:style w:type="paragraph" w:styleId="Revision">
    <w:name w:val="Revision"/>
    <w:hidden/>
    <w:uiPriority w:val="99"/>
    <w:semiHidden/>
    <w:rsid w:val="00027285"/>
  </w:style>
  <w:style w:type="table" w:styleId="GridTable1Light">
    <w:name w:val="Grid Table 1 Light"/>
    <w:basedOn w:val="TableNormal"/>
    <w:uiPriority w:val="46"/>
    <w:rsid w:val="0093229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vestplus.org/harvestplus-biofortified-crops-map-and-table-updated-with-2020-data/" TargetMode="External"/><Relationship Id="rId13" Type="http://schemas.openxmlformats.org/officeDocument/2006/relationships/hyperlink" Target="https://www.cdc.gov/breastfeeding-special-circumstances/hcp/diet-micronutrients/maternal-diet.html" TargetMode="External"/><Relationship Id="rId18" Type="http://schemas.openxmlformats.org/officeDocument/2006/relationships/hyperlink" Target="https://population.un.org/w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s.bea.gov/iTable/iTable.cfm?reqid=19&amp;step=3&amp;isuri=1&amp;1921=survey&amp;1903=13#reqid=19&amp;step=3&amp;isuri=1&amp;1921=survey&amp;1903=13" TargetMode="External"/><Relationship Id="rId17" Type="http://schemas.openxmlformats.org/officeDocument/2006/relationships/hyperlink" Target="https://doi.org/10.1016/j.gfs.2012.12.003" TargetMode="External"/><Relationship Id="rId2" Type="http://schemas.openxmlformats.org/officeDocument/2006/relationships/numbering" Target="numbering.xml"/><Relationship Id="rId16" Type="http://schemas.openxmlformats.org/officeDocument/2006/relationships/hyperlink" Target="https://doi.org/10.1016/j.geoderma.2020.114315" TargetMode="External"/><Relationship Id="rId20" Type="http://schemas.openxmlformats.org/officeDocument/2006/relationships/hyperlink" Target="https://www.advancingnutrition.org/sites/default/files/2023-10/usaid_an_lsff_operational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pld3.458" TargetMode="External"/><Relationship Id="rId5" Type="http://schemas.openxmlformats.org/officeDocument/2006/relationships/webSettings" Target="webSettings.xml"/><Relationship Id="rId15" Type="http://schemas.openxmlformats.org/officeDocument/2006/relationships/hyperlink" Target="https://openknowledge.fao.org/server/api/core/bitstreams/62ae7aeb-9536-4e43-b2d0-55120e662824/content" TargetMode="External"/><Relationship Id="rId23" Type="http://schemas.openxmlformats.org/officeDocument/2006/relationships/theme" Target="theme/theme1.xml"/><Relationship Id="rId10" Type="http://schemas.openxmlformats.org/officeDocument/2006/relationships/hyperlink" Target="https://doi.org/10.1093/ajcn/71.5.1304s" TargetMode="External"/><Relationship Id="rId19" Type="http://schemas.openxmlformats.org/officeDocument/2006/relationships/hyperlink" Target="https://www.advancingnutrition.org/sites/default/files/2023-10/usaid_an_lsff_methodsguide.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gfs.2016.12.00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148C-D7FF-4B27-8E79-9CF813E4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23</Pages>
  <Words>15729</Words>
  <Characters>89659</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Department of Agricultural and Resource Economics</Company>
  <LinksUpToDate>false</LinksUpToDate>
  <CharactersWithSpaces>105178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Adams</dc:creator>
  <cp:keywords/>
  <dc:description/>
  <cp:lastModifiedBy>Katherine Pittenger Adams</cp:lastModifiedBy>
  <cp:revision>8</cp:revision>
  <dcterms:created xsi:type="dcterms:W3CDTF">2024-12-13T00:50:00Z</dcterms:created>
  <dcterms:modified xsi:type="dcterms:W3CDTF">2024-12-13T01:43:00Z</dcterms:modified>
</cp:coreProperties>
</file>